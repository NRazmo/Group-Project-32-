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92AB4" w:rsidP="006836B2" w:rsidRDefault="006836B2" w14:paraId="6E522B42" w14:textId="0FECB23C">
      <w:pPr>
        <w:pStyle w:val="Heading1"/>
        <w:jc w:val="center"/>
        <w:rPr>
          <w:rFonts w:ascii="Arial" w:hAnsi="Arial" w:cs="Arial"/>
          <w:b/>
          <w:bCs/>
          <w:lang w:val="en-US"/>
        </w:rPr>
      </w:pPr>
      <w:r w:rsidRPr="006836B2">
        <w:rPr>
          <w:rFonts w:ascii="Arial" w:hAnsi="Arial" w:cs="Arial"/>
          <w:b/>
          <w:bCs/>
          <w:lang w:val="en-US"/>
        </w:rPr>
        <w:t>Software Project</w:t>
      </w:r>
      <w:r>
        <w:rPr>
          <w:rFonts w:ascii="Arial" w:hAnsi="Arial" w:cs="Arial"/>
          <w:b/>
          <w:bCs/>
          <w:lang w:val="en-US"/>
        </w:rPr>
        <w:t>s</w:t>
      </w:r>
      <w:r w:rsidR="00771DE8">
        <w:rPr>
          <w:rFonts w:ascii="Arial" w:hAnsi="Arial" w:cs="Arial"/>
          <w:b/>
          <w:bCs/>
          <w:lang w:val="en-US"/>
        </w:rPr>
        <w:t xml:space="preserve"> (55-</w:t>
      </w:r>
      <w:r w:rsidR="00837BDC">
        <w:rPr>
          <w:rFonts w:ascii="Arial" w:hAnsi="Arial" w:cs="Arial"/>
          <w:b/>
          <w:bCs/>
          <w:lang w:val="en-US"/>
        </w:rPr>
        <w:t>407815</w:t>
      </w:r>
      <w:r w:rsidR="00771DE8">
        <w:rPr>
          <w:rFonts w:ascii="Arial" w:hAnsi="Arial" w:cs="Arial"/>
          <w:b/>
          <w:bCs/>
          <w:lang w:val="en-US"/>
        </w:rPr>
        <w:t>)</w:t>
      </w:r>
    </w:p>
    <w:p w:rsidR="006836B2" w:rsidP="00FF7A2F" w:rsidRDefault="00FF7A2F" w14:paraId="5DE6CE0F" w14:textId="74EDE285">
      <w:pPr>
        <w:pStyle w:val="Heading1"/>
        <w:tabs>
          <w:tab w:val="center" w:pos="4513"/>
          <w:tab w:val="left" w:pos="5846"/>
        </w:tabs>
        <w:rPr>
          <w:rFonts w:ascii="Arial" w:hAnsi="Arial" w:cs="Arial"/>
          <w:b w:val="1"/>
          <w:bCs w:val="1"/>
          <w:lang w:val="en-US"/>
        </w:rPr>
      </w:pPr>
      <w:r>
        <w:rPr>
          <w:rFonts w:ascii="Arial" w:hAnsi="Arial" w:cs="Arial"/>
          <w:b/>
          <w:bCs/>
          <w:lang w:val="en-US"/>
        </w:rPr>
        <w:tab/>
      </w:r>
      <w:r w:rsidRPr="006836B2" w:rsidR="006836B2">
        <w:rPr>
          <w:rFonts w:ascii="Arial" w:hAnsi="Arial" w:cs="Arial"/>
          <w:b w:val="1"/>
          <w:bCs w:val="1"/>
          <w:lang w:val="en-US"/>
        </w:rPr>
        <w:t xml:space="preserve">Stage </w:t>
      </w:r>
      <w:r w:rsidRPr="006836B2" w:rsidR="4228A196">
        <w:rPr>
          <w:rFonts w:ascii="Arial" w:hAnsi="Arial" w:cs="Arial"/>
          <w:b w:val="1"/>
          <w:bCs w:val="1"/>
          <w:lang w:val="en-US"/>
        </w:rPr>
        <w:t>2</w:t>
      </w:r>
      <w:r>
        <w:rPr>
          <w:rFonts w:ascii="Arial" w:hAnsi="Arial" w:cs="Arial"/>
          <w:b/>
          <w:bCs/>
          <w:lang w:val="en-US"/>
        </w:rPr>
        <w:tab/>
      </w:r>
    </w:p>
    <w:p w:rsidR="00FF7A2F" w:rsidP="00FF7A2F" w:rsidRDefault="00FF7A2F" w14:paraId="118FBB35" w14:textId="77777777">
      <w:pPr>
        <w:rPr>
          <w:lang w:val="en-US"/>
        </w:rPr>
      </w:pPr>
    </w:p>
    <w:p w:rsidR="00FF7A2F" w:rsidP="006505F9" w:rsidRDefault="00FF7A2F" w14:paraId="71A0B3CC" w14:textId="77777777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Pr="006A0CBA" w:rsidR="00FF7A2F" w:rsidTr="752768FB" w14:paraId="01CD0C6A" w14:textId="77777777">
        <w:tc>
          <w:tcPr>
            <w:tcW w:w="1980" w:type="dxa"/>
            <w:vAlign w:val="bottom"/>
          </w:tcPr>
          <w:p w:rsidRPr="00E335FC" w:rsidR="00FF7A2F" w:rsidP="00EA6B49" w:rsidRDefault="00FF7A2F" w14:paraId="1F29D8A3" w14:textId="16D80C19">
            <w:pPr>
              <w:pStyle w:val="Heading1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335F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7036" w:type="dxa"/>
            <w:vAlign w:val="bottom"/>
          </w:tcPr>
          <w:p w:rsidRPr="006A0CBA" w:rsidR="00FF7A2F" w:rsidP="00EA6B49" w:rsidRDefault="4FBD105C" w14:paraId="2368AD4C" w14:textId="1A44ECFF">
            <w:pPr>
              <w:rPr>
                <w:rFonts w:ascii="Arial" w:hAnsi="Arial" w:cs="Arial"/>
                <w:lang w:val="en-US"/>
              </w:rPr>
            </w:pPr>
            <w:r w:rsidRPr="752768FB">
              <w:rPr>
                <w:rFonts w:ascii="Arial" w:hAnsi="Arial" w:cs="Arial"/>
                <w:lang w:val="en-US"/>
              </w:rPr>
              <w:t xml:space="preserve">Transaction </w:t>
            </w:r>
            <w:proofErr w:type="spellStart"/>
            <w:r w:rsidRPr="752768FB" w:rsidR="6E4B603C">
              <w:rPr>
                <w:rFonts w:ascii="Arial" w:hAnsi="Arial" w:cs="Arial"/>
                <w:lang w:val="en-US"/>
              </w:rPr>
              <w:t>Authorisation</w:t>
            </w:r>
            <w:proofErr w:type="spellEnd"/>
            <w:r w:rsidRPr="752768FB" w:rsidR="6E4B603C">
              <w:rPr>
                <w:rFonts w:ascii="Arial" w:hAnsi="Arial" w:cs="Arial"/>
                <w:lang w:val="en-US"/>
              </w:rPr>
              <w:t xml:space="preserve"> Code </w:t>
            </w:r>
            <w:r w:rsidRPr="752768FB" w:rsidR="6D5F1C9A">
              <w:rPr>
                <w:rFonts w:ascii="Arial" w:hAnsi="Arial" w:cs="Arial"/>
                <w:lang w:val="en-US"/>
              </w:rPr>
              <w:t xml:space="preserve">(TAC) </w:t>
            </w:r>
            <w:r w:rsidRPr="752768FB" w:rsidR="6E4B603C">
              <w:rPr>
                <w:rFonts w:ascii="Arial" w:hAnsi="Arial" w:cs="Arial"/>
                <w:lang w:val="en-US"/>
              </w:rPr>
              <w:t xml:space="preserve">for Internet Banking </w:t>
            </w:r>
            <w:r w:rsidRPr="752768FB" w:rsidR="17437797">
              <w:rPr>
                <w:rFonts w:ascii="Arial" w:hAnsi="Arial" w:cs="Arial"/>
                <w:lang w:val="en-US"/>
              </w:rPr>
              <w:t xml:space="preserve">Authentication </w:t>
            </w:r>
            <w:r w:rsidRPr="752768FB" w:rsidR="1B62321A">
              <w:rPr>
                <w:rFonts w:ascii="Arial" w:hAnsi="Arial" w:cs="Arial"/>
                <w:lang w:val="en-US"/>
              </w:rPr>
              <w:t xml:space="preserve">and </w:t>
            </w:r>
            <w:r w:rsidRPr="752768FB" w:rsidR="54FCAE7A">
              <w:rPr>
                <w:rFonts w:ascii="Arial" w:hAnsi="Arial" w:cs="Arial"/>
                <w:lang w:val="en-US"/>
              </w:rPr>
              <w:t>Fund Transfer</w:t>
            </w:r>
            <w:r w:rsidRPr="752768FB" w:rsidR="145F61E7">
              <w:rPr>
                <w:rFonts w:ascii="Arial" w:hAnsi="Arial" w:cs="Arial"/>
                <w:lang w:val="en-US"/>
              </w:rPr>
              <w:t xml:space="preserve"> using </w:t>
            </w:r>
            <w:r w:rsidRPr="752768FB" w:rsidR="49C5A9CB">
              <w:rPr>
                <w:rFonts w:ascii="Arial" w:hAnsi="Arial" w:cs="Arial"/>
                <w:lang w:val="en-US"/>
              </w:rPr>
              <w:t>Vigenère</w:t>
            </w:r>
            <w:r w:rsidRPr="752768FB" w:rsidR="145F61E7">
              <w:rPr>
                <w:rFonts w:ascii="Arial" w:hAnsi="Arial" w:cs="Arial"/>
                <w:lang w:val="en-US"/>
              </w:rPr>
              <w:t xml:space="preserve"> Cipher </w:t>
            </w:r>
            <w:r w:rsidRPr="752768FB" w:rsidR="787A92CF">
              <w:rPr>
                <w:rFonts w:ascii="Arial" w:hAnsi="Arial" w:cs="Arial"/>
                <w:lang w:val="en-US"/>
              </w:rPr>
              <w:t>Encryption</w:t>
            </w:r>
          </w:p>
        </w:tc>
      </w:tr>
      <w:tr w:rsidRPr="006A0CBA" w:rsidR="00FF7A2F" w:rsidTr="752768FB" w14:paraId="438F9FAE" w14:textId="77777777">
        <w:tc>
          <w:tcPr>
            <w:tcW w:w="1980" w:type="dxa"/>
            <w:vAlign w:val="bottom"/>
          </w:tcPr>
          <w:p w:rsidRPr="00E335FC" w:rsidR="00FF7A2F" w:rsidP="00EA6B49" w:rsidRDefault="00FF7A2F" w14:paraId="3261DCC8" w14:textId="2C95D574">
            <w:pPr>
              <w:pStyle w:val="Heading1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335F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7036" w:type="dxa"/>
            <w:vAlign w:val="bottom"/>
          </w:tcPr>
          <w:p w:rsidRPr="006A0CBA" w:rsidR="00FF7A2F" w:rsidP="00EA6B49" w:rsidRDefault="00BD7476" w14:paraId="6F5FA6D1" w14:textId="16B19F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Mohd </w:t>
            </w:r>
            <w:r w:rsidR="005E2EF1">
              <w:rPr>
                <w:rFonts w:ascii="Arial" w:hAnsi="Arial" w:cs="Arial"/>
                <w:lang w:val="en-US"/>
              </w:rPr>
              <w:t>Zairul</w:t>
            </w:r>
            <w:r>
              <w:rPr>
                <w:rFonts w:ascii="Arial" w:hAnsi="Arial" w:cs="Arial"/>
                <w:lang w:val="en-US"/>
              </w:rPr>
              <w:t xml:space="preserve"> Mazwan</w:t>
            </w:r>
            <w:r w:rsidR="005E2EF1">
              <w:rPr>
                <w:rFonts w:ascii="Arial" w:hAnsi="Arial" w:cs="Arial"/>
                <w:lang w:val="en-US"/>
              </w:rPr>
              <w:t xml:space="preserve"> Jilani</w:t>
            </w:r>
          </w:p>
        </w:tc>
      </w:tr>
      <w:tr w:rsidRPr="006A0CBA" w:rsidR="00FF7A2F" w:rsidTr="752768FB" w14:paraId="3EC4ACEB" w14:textId="77777777">
        <w:tc>
          <w:tcPr>
            <w:tcW w:w="1980" w:type="dxa"/>
            <w:vAlign w:val="bottom"/>
          </w:tcPr>
          <w:p w:rsidRPr="00E335FC" w:rsidR="00FF7A2F" w:rsidP="00EA6B49" w:rsidRDefault="00FF7A2F" w14:paraId="77EDA482" w14:textId="16669AC9">
            <w:pPr>
              <w:pStyle w:val="Heading1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335F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Deliverable</w:t>
            </w:r>
          </w:p>
        </w:tc>
        <w:tc>
          <w:tcPr>
            <w:tcW w:w="7036" w:type="dxa"/>
            <w:vAlign w:val="bottom"/>
          </w:tcPr>
          <w:p w:rsidRPr="006A0CBA" w:rsidR="00FF7A2F" w:rsidP="00EA6B49" w:rsidRDefault="006A0CBA" w14:paraId="72CD084F" w14:textId="1872B3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proof of concept of a web application</w:t>
            </w:r>
          </w:p>
        </w:tc>
      </w:tr>
    </w:tbl>
    <w:p w:rsidR="00FF7A2F" w:rsidP="00FF7A2F" w:rsidRDefault="00FF7A2F" w14:paraId="56A7E95E" w14:textId="77777777">
      <w:pPr>
        <w:rPr>
          <w:lang w:val="en-US"/>
        </w:rPr>
      </w:pPr>
    </w:p>
    <w:p w:rsidR="001C323F" w:rsidP="00FF7A2F" w:rsidRDefault="001C323F" w14:paraId="405E1158" w14:textId="77777777">
      <w:pPr>
        <w:rPr>
          <w:lang w:val="en-US"/>
        </w:rPr>
      </w:pPr>
    </w:p>
    <w:p w:rsidR="001C323F" w:rsidP="00550D89" w:rsidRDefault="001C323F" w14:paraId="7A150F40" w14:textId="70443BE6">
      <w:pPr>
        <w:pStyle w:val="Heading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C323F">
        <w:rPr>
          <w:rFonts w:ascii="Arial" w:hAnsi="Arial" w:cs="Arial"/>
          <w:b/>
          <w:bCs/>
          <w:sz w:val="24"/>
          <w:szCs w:val="24"/>
          <w:lang w:val="en-US"/>
        </w:rPr>
        <w:t>Project Description</w:t>
      </w:r>
    </w:p>
    <w:p w:rsidRPr="001C323F" w:rsidR="001C323F" w:rsidP="001C323F" w:rsidRDefault="001C323F" w14:paraId="660A7743" w14:textId="77777777">
      <w:pPr>
        <w:rPr>
          <w:lang w:val="en-US"/>
        </w:rPr>
      </w:pPr>
    </w:p>
    <w:p w:rsidRPr="00523943" w:rsidR="00CA4130" w:rsidP="00294ED7" w:rsidRDefault="0066746E" w14:paraId="1FB035BC" w14:textId="66DD342B">
      <w:pPr>
        <w:spacing w:line="360" w:lineRule="auto"/>
        <w:jc w:val="both"/>
        <w:rPr>
          <w:rFonts w:ascii="Arial" w:hAnsi="Arial" w:cs="Arial"/>
          <w:lang w:val="en-US"/>
        </w:rPr>
      </w:pPr>
      <w:r w:rsidRPr="00523943">
        <w:rPr>
          <w:rFonts w:ascii="Arial" w:hAnsi="Arial" w:cs="Arial"/>
          <w:lang w:val="en-US"/>
        </w:rPr>
        <w:t xml:space="preserve">Transaction </w:t>
      </w:r>
      <w:proofErr w:type="spellStart"/>
      <w:r w:rsidR="00F20164">
        <w:rPr>
          <w:rFonts w:ascii="Arial" w:hAnsi="Arial" w:cs="Arial"/>
          <w:lang w:val="en-US"/>
        </w:rPr>
        <w:t>A</w:t>
      </w:r>
      <w:r w:rsidRPr="00523943">
        <w:rPr>
          <w:rFonts w:ascii="Arial" w:hAnsi="Arial" w:cs="Arial"/>
          <w:lang w:val="en-US"/>
        </w:rPr>
        <w:t>uthorisation</w:t>
      </w:r>
      <w:proofErr w:type="spellEnd"/>
      <w:r w:rsidRPr="00523943">
        <w:rPr>
          <w:rFonts w:ascii="Arial" w:hAnsi="Arial" w:cs="Arial"/>
          <w:lang w:val="en-US"/>
        </w:rPr>
        <w:t xml:space="preserve"> </w:t>
      </w:r>
      <w:r w:rsidR="00F20164">
        <w:rPr>
          <w:rFonts w:ascii="Arial" w:hAnsi="Arial" w:cs="Arial"/>
          <w:lang w:val="en-US"/>
        </w:rPr>
        <w:t>C</w:t>
      </w:r>
      <w:r w:rsidRPr="00523943">
        <w:rPr>
          <w:rFonts w:ascii="Arial" w:hAnsi="Arial" w:cs="Arial"/>
          <w:lang w:val="en-US"/>
        </w:rPr>
        <w:t>ode (TAC)</w:t>
      </w:r>
      <w:r w:rsidR="00523943">
        <w:rPr>
          <w:rFonts w:ascii="Arial" w:hAnsi="Arial" w:cs="Arial"/>
          <w:lang w:val="en-US"/>
        </w:rPr>
        <w:t xml:space="preserve"> is commonly used in banking </w:t>
      </w:r>
      <w:r w:rsidR="0095781E">
        <w:rPr>
          <w:rFonts w:ascii="Arial" w:hAnsi="Arial" w:cs="Arial"/>
          <w:lang w:val="en-US"/>
        </w:rPr>
        <w:t xml:space="preserve">to complete financial transactions securely over the </w:t>
      </w:r>
      <w:r w:rsidR="00BF1B83">
        <w:rPr>
          <w:rFonts w:ascii="Arial" w:hAnsi="Arial" w:cs="Arial"/>
          <w:lang w:val="en-US"/>
        </w:rPr>
        <w:t>I</w:t>
      </w:r>
      <w:r w:rsidR="0095781E">
        <w:rPr>
          <w:rFonts w:ascii="Arial" w:hAnsi="Arial" w:cs="Arial"/>
          <w:lang w:val="en-US"/>
        </w:rPr>
        <w:t>nternet</w:t>
      </w:r>
      <w:r w:rsidR="00523943">
        <w:rPr>
          <w:rFonts w:ascii="Arial" w:hAnsi="Arial" w:cs="Arial"/>
          <w:lang w:val="en-US"/>
        </w:rPr>
        <w:t xml:space="preserve">. </w:t>
      </w:r>
      <w:r w:rsidR="00B46D26">
        <w:rPr>
          <w:rFonts w:ascii="Arial" w:hAnsi="Arial" w:cs="Arial"/>
          <w:lang w:val="en-US"/>
        </w:rPr>
        <w:t xml:space="preserve">This method is known as </w:t>
      </w:r>
      <w:r w:rsidR="009C4F9F">
        <w:rPr>
          <w:rFonts w:ascii="Arial" w:hAnsi="Arial" w:cs="Arial"/>
          <w:lang w:val="en-US"/>
        </w:rPr>
        <w:t xml:space="preserve">two-factor authentication (2-FA). </w:t>
      </w:r>
      <w:r w:rsidR="00294ED7">
        <w:rPr>
          <w:rFonts w:ascii="Arial" w:hAnsi="Arial" w:cs="Arial"/>
          <w:lang w:val="en-US"/>
        </w:rPr>
        <w:t xml:space="preserve">The use of TAC is also extended to other online </w:t>
      </w:r>
      <w:r w:rsidR="0004022C">
        <w:rPr>
          <w:rFonts w:ascii="Arial" w:hAnsi="Arial" w:cs="Arial"/>
          <w:lang w:val="en-US"/>
        </w:rPr>
        <w:t>processes</w:t>
      </w:r>
      <w:r w:rsidR="00FB6C59">
        <w:rPr>
          <w:rFonts w:ascii="Arial" w:hAnsi="Arial" w:cs="Arial"/>
          <w:lang w:val="en-US"/>
        </w:rPr>
        <w:t>, such as login,</w:t>
      </w:r>
      <w:r w:rsidR="00281583">
        <w:rPr>
          <w:rFonts w:ascii="Arial" w:hAnsi="Arial" w:cs="Arial"/>
          <w:lang w:val="en-US"/>
        </w:rPr>
        <w:t xml:space="preserve"> as part of a security measure. </w:t>
      </w:r>
      <w:r w:rsidR="00CA4130">
        <w:rPr>
          <w:rFonts w:ascii="Arial" w:hAnsi="Arial" w:cs="Arial"/>
          <w:lang w:val="en-US"/>
        </w:rPr>
        <w:t>TAC</w:t>
      </w:r>
      <w:r w:rsidR="00FC0C22">
        <w:rPr>
          <w:rFonts w:ascii="Arial" w:hAnsi="Arial" w:cs="Arial"/>
          <w:lang w:val="en-US"/>
        </w:rPr>
        <w:t>s</w:t>
      </w:r>
      <w:r w:rsidR="00CA4130">
        <w:rPr>
          <w:rFonts w:ascii="Arial" w:hAnsi="Arial" w:cs="Arial"/>
          <w:lang w:val="en-US"/>
        </w:rPr>
        <w:t xml:space="preserve"> </w:t>
      </w:r>
      <w:r w:rsidR="00FC0C22">
        <w:rPr>
          <w:rFonts w:ascii="Arial" w:hAnsi="Arial" w:cs="Arial"/>
          <w:lang w:val="en-US"/>
        </w:rPr>
        <w:t>are</w:t>
      </w:r>
      <w:r w:rsidR="00331480">
        <w:rPr>
          <w:rFonts w:ascii="Arial" w:hAnsi="Arial" w:cs="Arial"/>
          <w:lang w:val="en-US"/>
        </w:rPr>
        <w:t xml:space="preserve"> </w:t>
      </w:r>
      <w:r w:rsidR="00CD2E92">
        <w:rPr>
          <w:rFonts w:ascii="Arial" w:hAnsi="Arial" w:cs="Arial"/>
          <w:lang w:val="en-US"/>
        </w:rPr>
        <w:t>usually</w:t>
      </w:r>
      <w:r w:rsidR="00CA4130">
        <w:rPr>
          <w:rFonts w:ascii="Arial" w:hAnsi="Arial" w:cs="Arial"/>
          <w:lang w:val="en-US"/>
        </w:rPr>
        <w:t xml:space="preserve"> sent to the </w:t>
      </w:r>
      <w:r w:rsidR="00331480">
        <w:rPr>
          <w:rFonts w:ascii="Arial" w:hAnsi="Arial" w:cs="Arial"/>
          <w:lang w:val="en-US"/>
        </w:rPr>
        <w:t>user</w:t>
      </w:r>
      <w:r w:rsidR="00E44B6D">
        <w:rPr>
          <w:rFonts w:ascii="Arial" w:hAnsi="Arial" w:cs="Arial"/>
          <w:lang w:val="en-US"/>
        </w:rPr>
        <w:t>’s</w:t>
      </w:r>
      <w:r w:rsidR="00331480">
        <w:rPr>
          <w:rFonts w:ascii="Arial" w:hAnsi="Arial" w:cs="Arial"/>
          <w:lang w:val="en-US"/>
        </w:rPr>
        <w:t xml:space="preserve"> </w:t>
      </w:r>
      <w:r w:rsidR="00E44B6D">
        <w:rPr>
          <w:rFonts w:ascii="Arial" w:hAnsi="Arial" w:cs="Arial"/>
          <w:lang w:val="en-US"/>
        </w:rPr>
        <w:t xml:space="preserve">mobile phone or email, </w:t>
      </w:r>
      <w:r w:rsidR="00E37EB3">
        <w:rPr>
          <w:rFonts w:ascii="Arial" w:hAnsi="Arial" w:cs="Arial"/>
          <w:lang w:val="en-US"/>
        </w:rPr>
        <w:t>who performs transaction</w:t>
      </w:r>
      <w:r w:rsidR="00E35434">
        <w:rPr>
          <w:rFonts w:ascii="Arial" w:hAnsi="Arial" w:cs="Arial"/>
          <w:lang w:val="en-US"/>
        </w:rPr>
        <w:t>s</w:t>
      </w:r>
      <w:r w:rsidR="00E37EB3">
        <w:rPr>
          <w:rFonts w:ascii="Arial" w:hAnsi="Arial" w:cs="Arial"/>
          <w:lang w:val="en-US"/>
        </w:rPr>
        <w:t xml:space="preserve"> online. </w:t>
      </w:r>
      <w:r w:rsidR="00894A12">
        <w:rPr>
          <w:rFonts w:ascii="Arial" w:hAnsi="Arial" w:cs="Arial"/>
          <w:lang w:val="en-US"/>
        </w:rPr>
        <w:t xml:space="preserve">A </w:t>
      </w:r>
      <w:r w:rsidR="00C9422B">
        <w:rPr>
          <w:rFonts w:ascii="Arial" w:hAnsi="Arial" w:cs="Arial"/>
          <w:lang w:val="en-US"/>
        </w:rPr>
        <w:t xml:space="preserve">TAC may </w:t>
      </w:r>
      <w:r w:rsidR="002E2DFF">
        <w:rPr>
          <w:rFonts w:ascii="Arial" w:hAnsi="Arial" w:cs="Arial"/>
          <w:lang w:val="en-US"/>
        </w:rPr>
        <w:t>consist</w:t>
      </w:r>
      <w:r w:rsidR="00C9422B">
        <w:rPr>
          <w:rFonts w:ascii="Arial" w:hAnsi="Arial" w:cs="Arial"/>
          <w:lang w:val="en-US"/>
        </w:rPr>
        <w:t xml:space="preserve"> of </w:t>
      </w:r>
      <w:r w:rsidR="00484851">
        <w:rPr>
          <w:rFonts w:ascii="Arial" w:hAnsi="Arial" w:cs="Arial"/>
          <w:lang w:val="en-US"/>
        </w:rPr>
        <w:t>alphabets and numerical value</w:t>
      </w:r>
      <w:r w:rsidR="002E2DFF">
        <w:rPr>
          <w:rFonts w:ascii="Arial" w:hAnsi="Arial" w:cs="Arial"/>
          <w:lang w:val="en-US"/>
        </w:rPr>
        <w:t>s</w:t>
      </w:r>
      <w:r w:rsidR="00484851">
        <w:rPr>
          <w:rFonts w:ascii="Arial" w:hAnsi="Arial" w:cs="Arial"/>
          <w:lang w:val="en-US"/>
        </w:rPr>
        <w:t xml:space="preserve"> of </w:t>
      </w:r>
      <w:r w:rsidR="00CA20DA">
        <w:rPr>
          <w:rFonts w:ascii="Arial" w:hAnsi="Arial" w:cs="Arial"/>
          <w:lang w:val="en-US"/>
        </w:rPr>
        <w:t>5 characters in length</w:t>
      </w:r>
      <w:r w:rsidR="00B42E39">
        <w:rPr>
          <w:rFonts w:ascii="Arial" w:hAnsi="Arial" w:cs="Arial"/>
          <w:lang w:val="en-US"/>
        </w:rPr>
        <w:t xml:space="preserve">. </w:t>
      </w:r>
    </w:p>
    <w:p w:rsidR="001C323F" w:rsidP="00294ED7" w:rsidRDefault="001C323F" w14:paraId="7705680D" w14:textId="77777777">
      <w:pPr>
        <w:spacing w:line="360" w:lineRule="auto"/>
        <w:jc w:val="both"/>
        <w:rPr>
          <w:lang w:val="en-US"/>
        </w:rPr>
      </w:pPr>
    </w:p>
    <w:p w:rsidRPr="00234E67" w:rsidR="001C323F" w:rsidP="00294ED7" w:rsidRDefault="00530192" w14:paraId="2E6620BB" w14:textId="4507C623">
      <w:pPr>
        <w:spacing w:line="360" w:lineRule="auto"/>
        <w:jc w:val="both"/>
        <w:rPr>
          <w:rFonts w:ascii="Arial" w:hAnsi="Arial" w:cs="Arial"/>
          <w:lang w:val="en-US"/>
        </w:rPr>
      </w:pPr>
      <w:r w:rsidRPr="00234E67">
        <w:rPr>
          <w:rFonts w:ascii="Arial" w:hAnsi="Arial" w:cs="Arial"/>
          <w:lang w:val="en-US"/>
        </w:rPr>
        <w:t xml:space="preserve">This </w:t>
      </w:r>
      <w:r w:rsidR="00A10407">
        <w:rPr>
          <w:rFonts w:ascii="Arial" w:hAnsi="Arial" w:cs="Arial"/>
          <w:lang w:val="en-US"/>
        </w:rPr>
        <w:t xml:space="preserve">project requires the developer to </w:t>
      </w:r>
      <w:r w:rsidR="00AB0912">
        <w:rPr>
          <w:rFonts w:ascii="Arial" w:hAnsi="Arial" w:cs="Arial"/>
          <w:lang w:val="en-US"/>
        </w:rPr>
        <w:t>develop a proof of concept of a web application that enables users to log</w:t>
      </w:r>
      <w:r w:rsidR="00FA1503">
        <w:rPr>
          <w:rFonts w:ascii="Arial" w:hAnsi="Arial" w:cs="Arial"/>
          <w:lang w:val="en-US"/>
        </w:rPr>
        <w:t xml:space="preserve"> </w:t>
      </w:r>
      <w:r w:rsidR="00AB0912">
        <w:rPr>
          <w:rFonts w:ascii="Arial" w:hAnsi="Arial" w:cs="Arial"/>
          <w:lang w:val="en-US"/>
        </w:rPr>
        <w:t>in to a</w:t>
      </w:r>
      <w:r w:rsidR="00ED6723">
        <w:rPr>
          <w:rFonts w:ascii="Arial" w:hAnsi="Arial" w:cs="Arial"/>
          <w:lang w:val="en-US"/>
        </w:rPr>
        <w:t xml:space="preserve">n </w:t>
      </w:r>
      <w:r w:rsidR="00FA1503">
        <w:rPr>
          <w:rFonts w:ascii="Arial" w:hAnsi="Arial" w:cs="Arial"/>
          <w:lang w:val="en-US"/>
        </w:rPr>
        <w:t>I</w:t>
      </w:r>
      <w:r w:rsidR="00ED6723">
        <w:rPr>
          <w:rFonts w:ascii="Arial" w:hAnsi="Arial" w:cs="Arial"/>
          <w:lang w:val="en-US"/>
        </w:rPr>
        <w:t xml:space="preserve">nternet banking platform and </w:t>
      </w:r>
      <w:r w:rsidR="00E04258">
        <w:rPr>
          <w:rFonts w:ascii="Arial" w:hAnsi="Arial" w:cs="Arial"/>
          <w:lang w:val="en-US"/>
        </w:rPr>
        <w:t xml:space="preserve">securely </w:t>
      </w:r>
      <w:r w:rsidR="00ED6723">
        <w:rPr>
          <w:rFonts w:ascii="Arial" w:hAnsi="Arial" w:cs="Arial"/>
          <w:lang w:val="en-US"/>
        </w:rPr>
        <w:t>perform fund transfers to recipients.</w:t>
      </w:r>
      <w:r w:rsidR="001F70A0">
        <w:rPr>
          <w:rFonts w:ascii="Arial" w:hAnsi="Arial" w:cs="Arial"/>
          <w:lang w:val="en-US"/>
        </w:rPr>
        <w:t xml:space="preserve"> The system</w:t>
      </w:r>
      <w:r w:rsidR="002A146B">
        <w:rPr>
          <w:rFonts w:ascii="Arial" w:hAnsi="Arial" w:cs="Arial"/>
          <w:lang w:val="en-US"/>
        </w:rPr>
        <w:t xml:space="preserve"> to be developed</w:t>
      </w:r>
      <w:r w:rsidR="001F70A0">
        <w:rPr>
          <w:rFonts w:ascii="Arial" w:hAnsi="Arial" w:cs="Arial"/>
          <w:lang w:val="en-US"/>
        </w:rPr>
        <w:t xml:space="preserve"> is an </w:t>
      </w:r>
      <w:r w:rsidR="00E04258">
        <w:rPr>
          <w:rFonts w:ascii="Arial" w:hAnsi="Arial" w:cs="Arial"/>
          <w:lang w:val="en-US"/>
        </w:rPr>
        <w:t>I</w:t>
      </w:r>
      <w:r w:rsidR="001F70A0">
        <w:rPr>
          <w:rFonts w:ascii="Arial" w:hAnsi="Arial" w:cs="Arial"/>
          <w:lang w:val="en-US"/>
        </w:rPr>
        <w:t xml:space="preserve">nternet banking </w:t>
      </w:r>
      <w:r w:rsidR="00265F84">
        <w:rPr>
          <w:rFonts w:ascii="Arial" w:hAnsi="Arial" w:cs="Arial"/>
          <w:lang w:val="en-US"/>
        </w:rPr>
        <w:t xml:space="preserve">application </w:t>
      </w:r>
      <w:r w:rsidR="001F70A0">
        <w:rPr>
          <w:rFonts w:ascii="Arial" w:hAnsi="Arial" w:cs="Arial"/>
          <w:lang w:val="en-US"/>
        </w:rPr>
        <w:t xml:space="preserve">for a </w:t>
      </w:r>
      <w:r w:rsidR="002A0665">
        <w:rPr>
          <w:rFonts w:ascii="Arial" w:hAnsi="Arial" w:cs="Arial"/>
          <w:lang w:val="en-US"/>
        </w:rPr>
        <w:t>consumer bank</w:t>
      </w:r>
      <w:r w:rsidR="00E04258">
        <w:rPr>
          <w:rFonts w:ascii="Arial" w:hAnsi="Arial" w:cs="Arial"/>
          <w:lang w:val="en-US"/>
        </w:rPr>
        <w:t>,</w:t>
      </w:r>
      <w:r w:rsidR="002A0665">
        <w:rPr>
          <w:rFonts w:ascii="Arial" w:hAnsi="Arial" w:cs="Arial"/>
          <w:lang w:val="en-US"/>
        </w:rPr>
        <w:t xml:space="preserve"> namely </w:t>
      </w:r>
      <w:r w:rsidR="008B4B7B">
        <w:rPr>
          <w:rFonts w:ascii="Arial" w:hAnsi="Arial" w:cs="Arial"/>
          <w:lang w:val="en-US"/>
        </w:rPr>
        <w:t>“</w:t>
      </w:r>
      <w:proofErr w:type="spellStart"/>
      <w:r w:rsidRPr="008944DF" w:rsidR="00AA1B3C">
        <w:rPr>
          <w:rFonts w:ascii="Arial" w:hAnsi="Arial" w:cs="Arial"/>
          <w:b/>
          <w:bCs/>
          <w:lang w:val="en-US"/>
        </w:rPr>
        <w:t>MZM</w:t>
      </w:r>
      <w:r w:rsidRPr="008944DF" w:rsidR="000227C1">
        <w:rPr>
          <w:rFonts w:ascii="Arial" w:hAnsi="Arial" w:cs="Arial"/>
          <w:b/>
          <w:bCs/>
          <w:lang w:val="en-US"/>
        </w:rPr>
        <w:t>azwan</w:t>
      </w:r>
      <w:proofErr w:type="spellEnd"/>
      <w:r w:rsidRPr="008944DF" w:rsidR="00AA1B3C">
        <w:rPr>
          <w:rFonts w:ascii="Arial" w:hAnsi="Arial" w:cs="Arial"/>
          <w:b/>
          <w:bCs/>
          <w:lang w:val="en-US"/>
        </w:rPr>
        <w:t xml:space="preserve"> Bank</w:t>
      </w:r>
      <w:r w:rsidRPr="0CC1B748" w:rsidR="4F51A2ED">
        <w:rPr>
          <w:rFonts w:ascii="Arial" w:hAnsi="Arial" w:cs="Arial"/>
          <w:lang w:val="en-US"/>
        </w:rPr>
        <w:t>.”</w:t>
      </w:r>
      <w:r w:rsidR="00AA1B3C">
        <w:rPr>
          <w:rFonts w:ascii="Arial" w:hAnsi="Arial" w:cs="Arial"/>
          <w:lang w:val="en-US"/>
        </w:rPr>
        <w:t xml:space="preserve"> </w:t>
      </w:r>
    </w:p>
    <w:p w:rsidR="001C323F" w:rsidP="001C323F" w:rsidRDefault="001C323F" w14:paraId="3C519318" w14:textId="77777777">
      <w:pPr>
        <w:rPr>
          <w:lang w:val="en-US"/>
        </w:rPr>
      </w:pPr>
    </w:p>
    <w:p w:rsidRPr="00616BCF" w:rsidR="001C323F" w:rsidP="00550D89" w:rsidRDefault="006E6F74" w14:paraId="259D9D79" w14:textId="2F130D4C">
      <w:pPr>
        <w:pStyle w:val="Heading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616BCF">
        <w:rPr>
          <w:rFonts w:ascii="Arial" w:hAnsi="Arial" w:cs="Arial"/>
          <w:b/>
          <w:bCs/>
          <w:sz w:val="24"/>
          <w:szCs w:val="24"/>
          <w:lang w:val="en-US"/>
        </w:rPr>
        <w:t>Business Requirements</w:t>
      </w:r>
      <w:r w:rsidR="00A43E1C">
        <w:rPr>
          <w:rFonts w:ascii="Arial" w:hAnsi="Arial" w:cs="Arial"/>
          <w:b/>
          <w:bCs/>
          <w:sz w:val="24"/>
          <w:szCs w:val="24"/>
          <w:lang w:val="en-US"/>
        </w:rPr>
        <w:t xml:space="preserve"> and the Scope</w:t>
      </w:r>
    </w:p>
    <w:p w:rsidR="00C74E3F" w:rsidP="00C74E3F" w:rsidRDefault="00C74E3F" w14:paraId="59A583FB" w14:textId="77777777">
      <w:pPr>
        <w:rPr>
          <w:rFonts w:ascii="Arial" w:hAnsi="Arial" w:cs="Arial"/>
          <w:lang w:val="en-US"/>
        </w:rPr>
      </w:pPr>
    </w:p>
    <w:p w:rsidR="002F3A9E" w:rsidP="00D313BD" w:rsidRDefault="00353F6D" w14:paraId="604A2434" w14:textId="640A499C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MZM</w:t>
      </w:r>
      <w:r w:rsidR="00235AA9">
        <w:rPr>
          <w:rFonts w:ascii="Arial" w:hAnsi="Arial" w:cs="Arial"/>
          <w:lang w:val="en-US"/>
        </w:rPr>
        <w:t>azwan</w:t>
      </w:r>
      <w:proofErr w:type="spellEnd"/>
      <w:r>
        <w:rPr>
          <w:rFonts w:ascii="Arial" w:hAnsi="Arial" w:cs="Arial"/>
          <w:lang w:val="en-US"/>
        </w:rPr>
        <w:t xml:space="preserve"> Bank would like to implement a security measure </w:t>
      </w:r>
      <w:r w:rsidR="00D439A3">
        <w:rPr>
          <w:rFonts w:ascii="Arial" w:hAnsi="Arial" w:cs="Arial"/>
          <w:lang w:val="en-US"/>
        </w:rPr>
        <w:t>for</w:t>
      </w:r>
      <w:r>
        <w:rPr>
          <w:rFonts w:ascii="Arial" w:hAnsi="Arial" w:cs="Arial"/>
          <w:lang w:val="en-US"/>
        </w:rPr>
        <w:t xml:space="preserve"> </w:t>
      </w:r>
      <w:r w:rsidR="00280506">
        <w:rPr>
          <w:rFonts w:ascii="Arial" w:hAnsi="Arial" w:cs="Arial"/>
          <w:lang w:val="en-US"/>
        </w:rPr>
        <w:t>the</w:t>
      </w:r>
      <w:r w:rsidR="00167889">
        <w:rPr>
          <w:rFonts w:ascii="Arial" w:hAnsi="Arial" w:cs="Arial"/>
          <w:lang w:val="en-US"/>
        </w:rPr>
        <w:t xml:space="preserve">ir </w:t>
      </w:r>
      <w:r w:rsidR="005B537E">
        <w:rPr>
          <w:rFonts w:ascii="Arial" w:hAnsi="Arial" w:cs="Arial"/>
          <w:lang w:val="en-US"/>
        </w:rPr>
        <w:t xml:space="preserve">login process </w:t>
      </w:r>
      <w:r w:rsidR="007774AD">
        <w:rPr>
          <w:rFonts w:ascii="Arial" w:hAnsi="Arial" w:cs="Arial"/>
          <w:lang w:val="en-US"/>
        </w:rPr>
        <w:t>to</w:t>
      </w:r>
      <w:r w:rsidR="003A76F1">
        <w:rPr>
          <w:rFonts w:ascii="Arial" w:hAnsi="Arial" w:cs="Arial"/>
          <w:lang w:val="en-US"/>
        </w:rPr>
        <w:t xml:space="preserve"> </w:t>
      </w:r>
      <w:r w:rsidR="007774AD">
        <w:rPr>
          <w:rFonts w:ascii="Arial" w:hAnsi="Arial" w:cs="Arial"/>
          <w:lang w:val="en-US"/>
        </w:rPr>
        <w:t xml:space="preserve">the </w:t>
      </w:r>
      <w:r w:rsidR="00804541">
        <w:rPr>
          <w:rFonts w:ascii="Arial" w:hAnsi="Arial" w:cs="Arial"/>
          <w:lang w:val="en-US"/>
        </w:rPr>
        <w:t>I</w:t>
      </w:r>
      <w:r w:rsidR="00167889">
        <w:rPr>
          <w:rFonts w:ascii="Arial" w:hAnsi="Arial" w:cs="Arial"/>
          <w:lang w:val="en-US"/>
        </w:rPr>
        <w:t>nternet banking system and fund transfer transactions</w:t>
      </w:r>
      <w:r w:rsidR="00F238B1">
        <w:rPr>
          <w:rFonts w:ascii="Arial" w:hAnsi="Arial" w:cs="Arial"/>
          <w:lang w:val="en-US"/>
        </w:rPr>
        <w:t xml:space="preserve"> using TAC. </w:t>
      </w:r>
      <w:r w:rsidR="00161FDF">
        <w:rPr>
          <w:rFonts w:ascii="Arial" w:hAnsi="Arial" w:cs="Arial"/>
          <w:lang w:val="en-US"/>
        </w:rPr>
        <w:t>All unique TACs will be generated by the system and sen</w:t>
      </w:r>
      <w:r w:rsidR="0006326C">
        <w:rPr>
          <w:rFonts w:ascii="Arial" w:hAnsi="Arial" w:cs="Arial"/>
          <w:lang w:val="en-US"/>
        </w:rPr>
        <w:t>t</w:t>
      </w:r>
      <w:r w:rsidR="00161FDF">
        <w:rPr>
          <w:rFonts w:ascii="Arial" w:hAnsi="Arial" w:cs="Arial"/>
          <w:lang w:val="en-US"/>
        </w:rPr>
        <w:t xml:space="preserve"> to the user’s email address</w:t>
      </w:r>
      <w:r w:rsidR="00A24F69">
        <w:rPr>
          <w:rFonts w:ascii="Arial" w:hAnsi="Arial" w:cs="Arial"/>
          <w:lang w:val="en-US"/>
        </w:rPr>
        <w:t xml:space="preserve"> (Bank’s customer)</w:t>
      </w:r>
      <w:r w:rsidR="00161FDF">
        <w:rPr>
          <w:rFonts w:ascii="Arial" w:hAnsi="Arial" w:cs="Arial"/>
          <w:lang w:val="en-US"/>
        </w:rPr>
        <w:t xml:space="preserve">. </w:t>
      </w:r>
      <w:r w:rsidR="002F3A9E">
        <w:rPr>
          <w:rFonts w:ascii="Arial" w:hAnsi="Arial" w:cs="Arial"/>
          <w:lang w:val="en-US"/>
        </w:rPr>
        <w:t xml:space="preserve">The system will use </w:t>
      </w:r>
      <w:r w:rsidR="00E404EC">
        <w:rPr>
          <w:rFonts w:ascii="Arial" w:hAnsi="Arial" w:cs="Arial"/>
          <w:lang w:val="en-US"/>
        </w:rPr>
        <w:t xml:space="preserve">the </w:t>
      </w:r>
      <w:r w:rsidR="001635F9">
        <w:rPr>
          <w:rFonts w:ascii="Arial" w:hAnsi="Arial" w:cs="Arial"/>
          <w:lang w:val="en-US"/>
        </w:rPr>
        <w:t>user</w:t>
      </w:r>
      <w:r w:rsidR="00E404EC">
        <w:rPr>
          <w:rFonts w:ascii="Arial" w:hAnsi="Arial" w:cs="Arial"/>
          <w:lang w:val="en-US"/>
        </w:rPr>
        <w:t>’s</w:t>
      </w:r>
      <w:r w:rsidR="001635F9">
        <w:rPr>
          <w:rFonts w:ascii="Arial" w:hAnsi="Arial" w:cs="Arial"/>
          <w:lang w:val="en-US"/>
        </w:rPr>
        <w:t xml:space="preserve"> email</w:t>
      </w:r>
      <w:r w:rsidR="00E404EC">
        <w:rPr>
          <w:rFonts w:ascii="Arial" w:hAnsi="Arial" w:cs="Arial"/>
          <w:lang w:val="en-US"/>
        </w:rPr>
        <w:t xml:space="preserve"> address</w:t>
      </w:r>
      <w:r w:rsidR="00804541">
        <w:rPr>
          <w:rFonts w:ascii="Arial" w:hAnsi="Arial" w:cs="Arial"/>
          <w:lang w:val="en-US"/>
        </w:rPr>
        <w:t>, which</w:t>
      </w:r>
      <w:r w:rsidR="006E2AF2">
        <w:rPr>
          <w:rFonts w:ascii="Arial" w:hAnsi="Arial" w:cs="Arial"/>
          <w:lang w:val="en-US"/>
        </w:rPr>
        <w:t xml:space="preserve"> is </w:t>
      </w:r>
      <w:r w:rsidRPr="000F6BA2" w:rsidR="001449E8">
        <w:rPr>
          <w:rFonts w:ascii="Arial" w:hAnsi="Arial" w:cs="Arial"/>
          <w:b/>
          <w:bCs/>
          <w:lang w:val="en-US"/>
        </w:rPr>
        <w:t>securely saved</w:t>
      </w:r>
      <w:r w:rsidR="001449E8">
        <w:rPr>
          <w:rFonts w:ascii="Arial" w:hAnsi="Arial" w:cs="Arial"/>
          <w:lang w:val="en-US"/>
        </w:rPr>
        <w:t xml:space="preserve"> in the system database. </w:t>
      </w:r>
    </w:p>
    <w:p w:rsidR="001635F9" w:rsidP="00D313BD" w:rsidRDefault="001635F9" w14:paraId="63CA504C" w14:textId="77777777">
      <w:pPr>
        <w:spacing w:line="360" w:lineRule="auto"/>
        <w:jc w:val="both"/>
        <w:rPr>
          <w:rFonts w:ascii="Arial" w:hAnsi="Arial" w:cs="Arial"/>
          <w:lang w:val="en-US"/>
        </w:rPr>
      </w:pPr>
    </w:p>
    <w:p w:rsidR="00593AE7" w:rsidP="00D313BD" w:rsidRDefault="00593AE7" w14:paraId="6254F2CA" w14:textId="52CD5C11">
      <w:pPr>
        <w:spacing w:line="360" w:lineRule="auto"/>
        <w:jc w:val="both"/>
        <w:rPr>
          <w:rFonts w:ascii="Arial" w:hAnsi="Arial" w:cs="Arial"/>
          <w:lang w:val="en-US"/>
        </w:rPr>
      </w:pPr>
    </w:p>
    <w:p w:rsidR="00946B50" w:rsidP="00D313BD" w:rsidRDefault="00946B50" w14:paraId="344E6B79" w14:textId="77777777">
      <w:pPr>
        <w:spacing w:line="360" w:lineRule="auto"/>
        <w:jc w:val="both"/>
        <w:rPr>
          <w:rFonts w:ascii="Arial" w:hAnsi="Arial" w:cs="Arial"/>
          <w:lang w:val="en-US"/>
        </w:rPr>
      </w:pPr>
    </w:p>
    <w:p w:rsidR="00C74E3F" w:rsidP="00D313BD" w:rsidRDefault="007E4EB1" w14:paraId="4F7DA266" w14:textId="0531BDC7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main requirements and the scope are as follows:</w:t>
      </w:r>
    </w:p>
    <w:p w:rsidR="007E5E91" w:rsidP="00F16314" w:rsidRDefault="007E5E91" w14:paraId="29AB54A1" w14:textId="595FC0AA">
      <w:pPr>
        <w:pStyle w:val="Heading1"/>
        <w:numPr>
          <w:ilvl w:val="1"/>
          <w:numId w:val="11"/>
        </w:numPr>
        <w:ind w:left="567" w:hanging="567"/>
        <w:rPr>
          <w:rFonts w:ascii="Arial" w:hAnsi="Arial" w:cs="Arial"/>
          <w:b/>
          <w:bCs/>
          <w:sz w:val="24"/>
          <w:szCs w:val="24"/>
          <w:lang w:val="en-US"/>
        </w:rPr>
      </w:pPr>
      <w:r w:rsidRPr="007E5E91">
        <w:rPr>
          <w:rFonts w:ascii="Arial" w:hAnsi="Arial" w:cs="Arial"/>
          <w:b/>
          <w:bCs/>
          <w:sz w:val="24"/>
          <w:szCs w:val="24"/>
          <w:lang w:val="en-US"/>
        </w:rPr>
        <w:t xml:space="preserve">Login </w:t>
      </w:r>
    </w:p>
    <w:p w:rsidR="007E5E91" w:rsidP="007E5E91" w:rsidRDefault="007E5E91" w14:paraId="73D64704" w14:textId="77777777">
      <w:pPr>
        <w:rPr>
          <w:lang w:val="en-US"/>
        </w:rPr>
      </w:pPr>
    </w:p>
    <w:p w:rsidR="007E5E91" w:rsidP="00D1321D" w:rsidRDefault="00A14776" w14:paraId="0F3C57D3" w14:textId="0771E336">
      <w:pPr>
        <w:spacing w:line="360" w:lineRule="auto"/>
        <w:ind w:left="41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Pr="00A06EDE" w:rsidR="00A06EDE">
        <w:rPr>
          <w:rFonts w:ascii="Arial" w:hAnsi="Arial" w:cs="Arial"/>
          <w:lang w:val="en-US"/>
        </w:rPr>
        <w:t>T</w:t>
      </w:r>
      <w:r w:rsidR="00A06EDE">
        <w:rPr>
          <w:rFonts w:ascii="Arial" w:hAnsi="Arial" w:cs="Arial"/>
          <w:lang w:val="en-US"/>
        </w:rPr>
        <w:t xml:space="preserve">AC </w:t>
      </w:r>
      <w:r>
        <w:rPr>
          <w:rFonts w:ascii="Arial" w:hAnsi="Arial" w:cs="Arial"/>
          <w:lang w:val="en-US"/>
        </w:rPr>
        <w:t xml:space="preserve">process </w:t>
      </w:r>
      <w:r w:rsidR="00A06EDE">
        <w:rPr>
          <w:rFonts w:ascii="Arial" w:hAnsi="Arial" w:cs="Arial"/>
          <w:lang w:val="en-US"/>
        </w:rPr>
        <w:t xml:space="preserve">will be implemented to validate genuine </w:t>
      </w:r>
      <w:r w:rsidR="00D30C9B">
        <w:rPr>
          <w:rFonts w:ascii="Arial" w:hAnsi="Arial" w:cs="Arial"/>
          <w:lang w:val="en-US"/>
        </w:rPr>
        <w:t>logins to the system</w:t>
      </w:r>
      <w:r w:rsidR="00EF24E7">
        <w:rPr>
          <w:rFonts w:ascii="Arial" w:hAnsi="Arial" w:cs="Arial"/>
          <w:lang w:val="en-US"/>
        </w:rPr>
        <w:t xml:space="preserve">. However, not all logins will </w:t>
      </w:r>
      <w:r w:rsidR="002E6C0D">
        <w:rPr>
          <w:rFonts w:ascii="Arial" w:hAnsi="Arial" w:cs="Arial"/>
          <w:lang w:val="en-US"/>
        </w:rPr>
        <w:t>require</w:t>
      </w:r>
      <w:r w:rsidR="00EF24E7">
        <w:rPr>
          <w:rFonts w:ascii="Arial" w:hAnsi="Arial" w:cs="Arial"/>
          <w:lang w:val="en-US"/>
        </w:rPr>
        <w:t xml:space="preserve"> a TAC. </w:t>
      </w:r>
      <w:r w:rsidR="00D1321D">
        <w:rPr>
          <w:rFonts w:ascii="Arial" w:hAnsi="Arial" w:cs="Arial"/>
          <w:lang w:val="en-US"/>
        </w:rPr>
        <w:t>There are conditions:</w:t>
      </w:r>
    </w:p>
    <w:p w:rsidR="00D1321D" w:rsidP="00D1321D" w:rsidRDefault="00D1321D" w14:paraId="0C351F47" w14:textId="3D5A6D6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Users who have not logged in </w:t>
      </w:r>
      <w:r w:rsidRPr="0CC1B748" w:rsidR="46AE90C4">
        <w:rPr>
          <w:rFonts w:ascii="Arial" w:hAnsi="Arial" w:cs="Arial"/>
          <w:lang w:val="en-US"/>
        </w:rPr>
        <w:t>to</w:t>
      </w:r>
      <w:r w:rsidRPr="0CC1B74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the system for a long interval</w:t>
      </w:r>
      <w:r w:rsidR="00A02F5E">
        <w:rPr>
          <w:rFonts w:ascii="Arial" w:hAnsi="Arial" w:cs="Arial"/>
          <w:lang w:val="en-US"/>
        </w:rPr>
        <w:t>, i.e., more than 30 days,</w:t>
      </w:r>
      <w:r w:rsidR="00F26CC6">
        <w:rPr>
          <w:rFonts w:ascii="Arial" w:hAnsi="Arial" w:cs="Arial"/>
          <w:lang w:val="en-US"/>
        </w:rPr>
        <w:t xml:space="preserve"> </w:t>
      </w:r>
      <w:r w:rsidRPr="00FE29C5" w:rsidR="00F26CC6">
        <w:rPr>
          <w:rFonts w:ascii="Arial" w:hAnsi="Arial" w:cs="Arial"/>
          <w:b/>
          <w:bCs/>
          <w:u w:val="single"/>
          <w:lang w:val="en-US"/>
        </w:rPr>
        <w:t>must</w:t>
      </w:r>
      <w:r w:rsidR="00F26CC6">
        <w:rPr>
          <w:rFonts w:ascii="Arial" w:hAnsi="Arial" w:cs="Arial"/>
          <w:lang w:val="en-US"/>
        </w:rPr>
        <w:t xml:space="preserve"> be verified with a TAC.</w:t>
      </w:r>
    </w:p>
    <w:p w:rsidRPr="00F26CC6" w:rsidR="00A06EDE" w:rsidP="00F26CC6" w:rsidRDefault="00E50455" w14:paraId="232B4918" w14:textId="0CC5DF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Users logged in </w:t>
      </w:r>
      <w:r w:rsidRPr="0CC1B748" w:rsidR="23E0D92C">
        <w:rPr>
          <w:rFonts w:ascii="Arial" w:hAnsi="Arial" w:cs="Arial"/>
          <w:lang w:val="en-US"/>
        </w:rPr>
        <w:t>to</w:t>
      </w:r>
      <w:r w:rsidRPr="0CC1B74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the system</w:t>
      </w:r>
      <w:r w:rsidR="003453B2">
        <w:rPr>
          <w:rFonts w:ascii="Arial" w:hAnsi="Arial" w:cs="Arial"/>
          <w:lang w:val="en-US"/>
        </w:rPr>
        <w:t xml:space="preserve"> frequently,</w:t>
      </w:r>
      <w:r>
        <w:rPr>
          <w:rFonts w:ascii="Arial" w:hAnsi="Arial" w:cs="Arial"/>
          <w:lang w:val="en-US"/>
        </w:rPr>
        <w:t xml:space="preserve"> </w:t>
      </w:r>
      <w:r w:rsidR="004444D3">
        <w:rPr>
          <w:rFonts w:ascii="Arial" w:hAnsi="Arial" w:cs="Arial"/>
          <w:lang w:val="en-US"/>
        </w:rPr>
        <w:t>more than twice</w:t>
      </w:r>
      <w:r w:rsidR="008F5DDD">
        <w:rPr>
          <w:rFonts w:ascii="Arial" w:hAnsi="Arial" w:cs="Arial"/>
          <w:lang w:val="en-US"/>
        </w:rPr>
        <w:t xml:space="preserve"> within </w:t>
      </w:r>
      <w:r w:rsidR="005413A8">
        <w:rPr>
          <w:rFonts w:ascii="Arial" w:hAnsi="Arial" w:cs="Arial"/>
          <w:lang w:val="en-US"/>
        </w:rPr>
        <w:t>5</w:t>
      </w:r>
      <w:r w:rsidR="008F5DDD">
        <w:rPr>
          <w:rFonts w:ascii="Arial" w:hAnsi="Arial" w:cs="Arial"/>
          <w:lang w:val="en-US"/>
        </w:rPr>
        <w:t xml:space="preserve"> minute</w:t>
      </w:r>
      <w:r w:rsidR="004444D3">
        <w:rPr>
          <w:rFonts w:ascii="Arial" w:hAnsi="Arial" w:cs="Arial"/>
          <w:lang w:val="en-US"/>
        </w:rPr>
        <w:t>s</w:t>
      </w:r>
      <w:r w:rsidR="00A02F5E">
        <w:rPr>
          <w:rFonts w:ascii="Arial" w:hAnsi="Arial" w:cs="Arial"/>
          <w:lang w:val="en-US"/>
        </w:rPr>
        <w:t>,</w:t>
      </w:r>
      <w:r w:rsidR="00F26CC6">
        <w:rPr>
          <w:rFonts w:ascii="Arial" w:hAnsi="Arial" w:cs="Arial"/>
          <w:lang w:val="en-US"/>
        </w:rPr>
        <w:t xml:space="preserve"> </w:t>
      </w:r>
      <w:r w:rsidRPr="00FE29C5" w:rsidR="00F26CC6">
        <w:rPr>
          <w:rFonts w:ascii="Arial" w:hAnsi="Arial" w:cs="Arial"/>
          <w:b/>
          <w:bCs/>
          <w:u w:val="single"/>
          <w:lang w:val="en-US"/>
        </w:rPr>
        <w:t>must</w:t>
      </w:r>
      <w:r w:rsidR="00F26CC6">
        <w:rPr>
          <w:rFonts w:ascii="Arial" w:hAnsi="Arial" w:cs="Arial"/>
          <w:lang w:val="en-US"/>
        </w:rPr>
        <w:t xml:space="preserve"> be verified with a TAC.</w:t>
      </w:r>
    </w:p>
    <w:p w:rsidRPr="003D48AF" w:rsidR="00563CD7" w:rsidP="00563CD7" w:rsidRDefault="00563CD7" w14:paraId="03388FD7" w14:textId="77777777">
      <w:pPr>
        <w:pStyle w:val="ListParagraph"/>
        <w:spacing w:line="360" w:lineRule="auto"/>
        <w:ind w:left="1134"/>
        <w:jc w:val="both"/>
        <w:rPr>
          <w:rFonts w:ascii="Arial" w:hAnsi="Arial" w:cs="Arial"/>
          <w:lang w:val="en-US"/>
        </w:rPr>
      </w:pPr>
    </w:p>
    <w:p w:rsidRPr="007E5E91" w:rsidR="007E5E91" w:rsidP="00F16314" w:rsidRDefault="007E5E91" w14:paraId="78EA688E" w14:textId="261AEAA9">
      <w:pPr>
        <w:pStyle w:val="Heading1"/>
        <w:numPr>
          <w:ilvl w:val="1"/>
          <w:numId w:val="11"/>
        </w:numPr>
        <w:ind w:left="567" w:hanging="567"/>
        <w:rPr>
          <w:rFonts w:ascii="Arial" w:hAnsi="Arial" w:cs="Arial"/>
          <w:b/>
          <w:bCs/>
          <w:sz w:val="24"/>
          <w:szCs w:val="24"/>
          <w:lang w:val="en-US"/>
        </w:rPr>
      </w:pPr>
      <w:r w:rsidRPr="007E5E91">
        <w:rPr>
          <w:rFonts w:ascii="Arial" w:hAnsi="Arial" w:cs="Arial"/>
          <w:b/>
          <w:bCs/>
          <w:sz w:val="24"/>
          <w:szCs w:val="24"/>
          <w:lang w:val="en-US"/>
        </w:rPr>
        <w:t>Fund Transfer</w:t>
      </w:r>
    </w:p>
    <w:p w:rsidR="007E5E91" w:rsidP="00D313BD" w:rsidRDefault="007E5E91" w14:paraId="59872241" w14:textId="77777777">
      <w:pPr>
        <w:spacing w:line="360" w:lineRule="auto"/>
        <w:jc w:val="both"/>
        <w:rPr>
          <w:rFonts w:ascii="Arial" w:hAnsi="Arial" w:cs="Arial"/>
          <w:lang w:val="en-US"/>
        </w:rPr>
      </w:pPr>
    </w:p>
    <w:p w:rsidR="007E5E91" w:rsidP="002068C8" w:rsidRDefault="002068C8" w14:paraId="3ADF5614" w14:textId="79FDB670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All fund transfers </w:t>
      </w:r>
      <w:r w:rsidRPr="0CC1B748" w:rsidR="2337E05A">
        <w:rPr>
          <w:rFonts w:ascii="Arial" w:hAnsi="Arial" w:cs="Arial"/>
          <w:lang w:val="en-US"/>
        </w:rPr>
        <w:t>of</w:t>
      </w:r>
      <w:r w:rsidRPr="0CC1B748">
        <w:rPr>
          <w:rFonts w:ascii="Arial" w:hAnsi="Arial" w:cs="Arial"/>
          <w:lang w:val="en-US"/>
        </w:rPr>
        <w:t xml:space="preserve"> </w:t>
      </w:r>
      <w:r w:rsidRPr="00096D9C">
        <w:rPr>
          <w:rFonts w:ascii="Arial" w:hAnsi="Arial" w:cs="Arial"/>
          <w:b/>
          <w:bCs/>
          <w:u w:val="single"/>
          <w:lang w:val="en-US"/>
        </w:rPr>
        <w:t xml:space="preserve">more than </w:t>
      </w:r>
      <w:r w:rsidRPr="00096D9C" w:rsidR="00B405AA">
        <w:rPr>
          <w:rFonts w:ascii="Arial" w:hAnsi="Arial" w:cs="Arial"/>
          <w:b/>
          <w:bCs/>
          <w:u w:val="single"/>
          <w:lang w:val="en-US"/>
        </w:rPr>
        <w:t>£1000</w:t>
      </w:r>
      <w:r w:rsidR="00B405AA">
        <w:rPr>
          <w:rFonts w:ascii="Arial" w:hAnsi="Arial" w:cs="Arial"/>
          <w:lang w:val="en-US"/>
        </w:rPr>
        <w:t xml:space="preserve"> will require a TAC to complete the transactions. </w:t>
      </w:r>
      <w:r w:rsidR="002C512D">
        <w:rPr>
          <w:rFonts w:ascii="Arial" w:hAnsi="Arial" w:cs="Arial"/>
          <w:lang w:val="en-US"/>
        </w:rPr>
        <w:t xml:space="preserve">The implementation of TAC </w:t>
      </w:r>
      <w:r w:rsidR="000571ED">
        <w:rPr>
          <w:rFonts w:ascii="Arial" w:hAnsi="Arial" w:cs="Arial"/>
          <w:lang w:val="en-US"/>
        </w:rPr>
        <w:t xml:space="preserve">for this phase will </w:t>
      </w:r>
      <w:r w:rsidR="00383AEC">
        <w:rPr>
          <w:rFonts w:ascii="Arial" w:hAnsi="Arial" w:cs="Arial"/>
          <w:lang w:val="en-US"/>
        </w:rPr>
        <w:t xml:space="preserve">only </w:t>
      </w:r>
      <w:r w:rsidR="00BE7BA6">
        <w:rPr>
          <w:rFonts w:ascii="Arial" w:hAnsi="Arial" w:cs="Arial"/>
          <w:lang w:val="en-US"/>
        </w:rPr>
        <w:t>apply</w:t>
      </w:r>
      <w:r w:rsidR="000571ED">
        <w:rPr>
          <w:rFonts w:ascii="Arial" w:hAnsi="Arial" w:cs="Arial"/>
          <w:lang w:val="en-US"/>
        </w:rPr>
        <w:t xml:space="preserve"> to internal fund transfers (sending money </w:t>
      </w:r>
      <w:r w:rsidR="00104711">
        <w:rPr>
          <w:rFonts w:ascii="Arial" w:hAnsi="Arial" w:cs="Arial"/>
          <w:lang w:val="en-US"/>
        </w:rPr>
        <w:t>between</w:t>
      </w:r>
      <w:r w:rsidR="000571ED">
        <w:rPr>
          <w:rFonts w:ascii="Arial" w:hAnsi="Arial" w:cs="Arial"/>
          <w:lang w:val="en-US"/>
        </w:rPr>
        <w:t xml:space="preserve"> </w:t>
      </w:r>
      <w:r w:rsidR="00BE7BA6">
        <w:rPr>
          <w:rFonts w:ascii="Arial" w:hAnsi="Arial" w:cs="Arial"/>
          <w:lang w:val="en-US"/>
        </w:rPr>
        <w:t>Bank</w:t>
      </w:r>
      <w:r w:rsidR="000571ED">
        <w:rPr>
          <w:rFonts w:ascii="Arial" w:hAnsi="Arial" w:cs="Arial"/>
          <w:lang w:val="en-US"/>
        </w:rPr>
        <w:t xml:space="preserve"> account holders of </w:t>
      </w:r>
      <w:proofErr w:type="spellStart"/>
      <w:r w:rsidR="000571ED">
        <w:rPr>
          <w:rFonts w:ascii="Arial" w:hAnsi="Arial" w:cs="Arial"/>
          <w:lang w:val="en-US"/>
        </w:rPr>
        <w:t>MZMazwan</w:t>
      </w:r>
      <w:proofErr w:type="spellEnd"/>
      <w:r w:rsidR="000571ED">
        <w:rPr>
          <w:rFonts w:ascii="Arial" w:hAnsi="Arial" w:cs="Arial"/>
          <w:lang w:val="en-US"/>
        </w:rPr>
        <w:t xml:space="preserve"> Bank)</w:t>
      </w:r>
      <w:r w:rsidR="006C538C">
        <w:rPr>
          <w:rFonts w:ascii="Arial" w:hAnsi="Arial" w:cs="Arial"/>
          <w:lang w:val="en-US"/>
        </w:rPr>
        <w:t>.</w:t>
      </w:r>
    </w:p>
    <w:p w:rsidR="002068C8" w:rsidP="002068C8" w:rsidRDefault="002068C8" w14:paraId="5F0BC4F4" w14:textId="77777777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:rsidR="004A63BD" w:rsidP="00F16314" w:rsidRDefault="004A63BD" w14:paraId="090BE9CE" w14:textId="04D3418E">
      <w:pPr>
        <w:pStyle w:val="Heading1"/>
        <w:numPr>
          <w:ilvl w:val="1"/>
          <w:numId w:val="11"/>
        </w:numPr>
        <w:ind w:left="567" w:hanging="567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TAC Format</w:t>
      </w:r>
    </w:p>
    <w:p w:rsidR="004A63BD" w:rsidP="004A63BD" w:rsidRDefault="004A63BD" w14:paraId="589E1FF8" w14:textId="77777777">
      <w:pPr>
        <w:rPr>
          <w:lang w:val="en-US"/>
        </w:rPr>
      </w:pPr>
    </w:p>
    <w:p w:rsidR="002B3A41" w:rsidP="00286571" w:rsidRDefault="009E7ACF" w14:paraId="72B13522" w14:textId="140A371F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TAC will consist of five (5) characters from the following list combinations</w:t>
      </w:r>
      <w:r w:rsidR="002B3A41">
        <w:rPr>
          <w:rFonts w:ascii="Arial" w:hAnsi="Arial" w:cs="Arial"/>
          <w:lang w:val="en-US"/>
        </w:rPr>
        <w:t>:</w:t>
      </w:r>
    </w:p>
    <w:p w:rsidR="002B3A41" w:rsidP="00286571" w:rsidRDefault="002B3A41" w14:paraId="0A18AA53" w14:textId="26B5A5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Three (3) upper case alphabets</w:t>
      </w:r>
      <w:r w:rsidR="00286571">
        <w:rPr>
          <w:rFonts w:ascii="Arial" w:hAnsi="Arial" w:cs="Arial"/>
          <w:lang w:val="en-US"/>
        </w:rPr>
        <w:t>. The first three characters.</w:t>
      </w:r>
    </w:p>
    <w:p w:rsidR="00323B93" w:rsidP="00286571" w:rsidRDefault="00323B93" w14:paraId="41999BF3" w14:textId="22BAF56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Two (2) numeric values</w:t>
      </w:r>
      <w:r w:rsidR="00286571">
        <w:rPr>
          <w:rFonts w:ascii="Arial" w:hAnsi="Arial" w:cs="Arial"/>
          <w:lang w:val="en-US"/>
        </w:rPr>
        <w:t>. The last two characters.</w:t>
      </w:r>
    </w:p>
    <w:p w:rsidR="00286571" w:rsidP="00286571" w:rsidRDefault="00286571" w14:paraId="612EE0EB" w14:textId="77777777">
      <w:pPr>
        <w:spacing w:line="360" w:lineRule="auto"/>
        <w:jc w:val="both"/>
        <w:rPr>
          <w:rFonts w:ascii="Arial" w:hAnsi="Arial" w:cs="Arial"/>
          <w:lang w:val="en-US"/>
        </w:rPr>
      </w:pPr>
    </w:p>
    <w:p w:rsidRPr="002409E9" w:rsidR="00286571" w:rsidP="00286571" w:rsidRDefault="00286571" w14:paraId="6B556D53" w14:textId="21FBA6E6">
      <w:pPr>
        <w:spacing w:line="360" w:lineRule="auto"/>
        <w:ind w:left="360"/>
        <w:jc w:val="both"/>
        <w:rPr>
          <w:rFonts w:ascii="Arial" w:hAnsi="Arial" w:cs="Arial"/>
          <w:i/>
          <w:iCs/>
          <w:lang w:val="en-US"/>
        </w:rPr>
      </w:pPr>
      <w:r w:rsidRPr="002409E9">
        <w:rPr>
          <w:rFonts w:ascii="Arial" w:hAnsi="Arial" w:cs="Arial"/>
          <w:i/>
          <w:iCs/>
          <w:lang w:val="en-US"/>
        </w:rPr>
        <w:t>Example:</w:t>
      </w:r>
    </w:p>
    <w:p w:rsidRPr="00286571" w:rsidR="00286571" w:rsidP="00286571" w:rsidRDefault="00286571" w14:paraId="4F93241C" w14:textId="34C4F519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ABC56</w:t>
      </w:r>
    </w:p>
    <w:p w:rsidR="00455BAA" w:rsidP="002068C8" w:rsidRDefault="00455BAA" w14:paraId="12AA323A" w14:textId="77777777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:rsidR="004A63BD" w:rsidP="002068C8" w:rsidRDefault="00EF12FC" w14:paraId="463C0EAD" w14:textId="4C42153C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code should be generated randomly by the system.</w:t>
      </w:r>
      <w:r w:rsidR="00C8430E">
        <w:rPr>
          <w:rFonts w:ascii="Arial" w:hAnsi="Arial" w:cs="Arial"/>
          <w:lang w:val="en-US"/>
        </w:rPr>
        <w:t xml:space="preserve"> The code will be encrypted</w:t>
      </w:r>
      <w:r w:rsidR="005929A8">
        <w:rPr>
          <w:rFonts w:ascii="Arial" w:hAnsi="Arial" w:cs="Arial"/>
          <w:lang w:val="en-US"/>
        </w:rPr>
        <w:t xml:space="preserve"> (encoded)</w:t>
      </w:r>
      <w:r w:rsidR="00C8430E">
        <w:rPr>
          <w:rFonts w:ascii="Arial" w:hAnsi="Arial" w:cs="Arial"/>
          <w:lang w:val="en-US"/>
        </w:rPr>
        <w:t xml:space="preserve"> b</w:t>
      </w:r>
      <w:r w:rsidR="00894FD9">
        <w:rPr>
          <w:rFonts w:ascii="Arial" w:hAnsi="Arial" w:cs="Arial"/>
          <w:lang w:val="en-US"/>
        </w:rPr>
        <w:t xml:space="preserve">efore sending </w:t>
      </w:r>
      <w:r w:rsidR="00D526C2">
        <w:rPr>
          <w:rFonts w:ascii="Arial" w:hAnsi="Arial" w:cs="Arial"/>
          <w:lang w:val="en-US"/>
        </w:rPr>
        <w:t xml:space="preserve">it </w:t>
      </w:r>
      <w:r w:rsidR="00894FD9">
        <w:rPr>
          <w:rFonts w:ascii="Arial" w:hAnsi="Arial" w:cs="Arial"/>
          <w:lang w:val="en-US"/>
        </w:rPr>
        <w:t>to the user</w:t>
      </w:r>
      <w:r w:rsidR="00960766">
        <w:rPr>
          <w:rFonts w:ascii="Arial" w:hAnsi="Arial" w:cs="Arial"/>
          <w:lang w:val="en-US"/>
        </w:rPr>
        <w:t>’s</w:t>
      </w:r>
      <w:r w:rsidR="00894FD9">
        <w:rPr>
          <w:rFonts w:ascii="Arial" w:hAnsi="Arial" w:cs="Arial"/>
          <w:lang w:val="en-US"/>
        </w:rPr>
        <w:t xml:space="preserve"> email. The encryption method is elaborated in section 2.</w:t>
      </w:r>
      <w:r w:rsidR="009B5E3E">
        <w:rPr>
          <w:rFonts w:ascii="Arial" w:hAnsi="Arial" w:cs="Arial"/>
          <w:lang w:val="en-US"/>
        </w:rPr>
        <w:t>4.1</w:t>
      </w:r>
      <w:r w:rsidR="00894FD9">
        <w:rPr>
          <w:rFonts w:ascii="Arial" w:hAnsi="Arial" w:cs="Arial"/>
          <w:lang w:val="en-US"/>
        </w:rPr>
        <w:t>.</w:t>
      </w:r>
    </w:p>
    <w:p w:rsidR="00EF12FC" w:rsidP="002068C8" w:rsidRDefault="00EF12FC" w14:paraId="25EA489D" w14:textId="77777777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:rsidR="00C33551" w:rsidP="002068C8" w:rsidRDefault="00C33551" w14:paraId="0B5D9E01" w14:textId="77777777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:rsidR="00C33551" w:rsidP="002068C8" w:rsidRDefault="00C33551" w14:paraId="4293F405" w14:textId="77777777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:rsidR="00946B50" w:rsidP="002068C8" w:rsidRDefault="00946B50" w14:paraId="72A1BFC5" w14:textId="77777777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:rsidR="00074889" w:rsidP="00F16314" w:rsidRDefault="00B825AB" w14:paraId="29A6F1F1" w14:textId="2FA68176">
      <w:pPr>
        <w:pStyle w:val="Heading1"/>
        <w:numPr>
          <w:ilvl w:val="1"/>
          <w:numId w:val="11"/>
        </w:numPr>
        <w:ind w:left="567" w:hanging="567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Encryption Method</w:t>
      </w:r>
    </w:p>
    <w:p w:rsidR="001D5DED" w:rsidP="002068C8" w:rsidRDefault="001D5DED" w14:paraId="1851BEA0" w14:textId="77777777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:rsidR="00C33B7D" w:rsidP="00310DF5" w:rsidRDefault="00B825AB" w14:paraId="51045650" w14:textId="459A483A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TAC</w:t>
      </w:r>
      <w:r w:rsidR="00772861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will be encrypted using</w:t>
      </w:r>
      <w:r w:rsidR="00FA4DA0">
        <w:rPr>
          <w:rFonts w:ascii="Arial" w:hAnsi="Arial" w:cs="Arial"/>
          <w:lang w:val="en-US"/>
        </w:rPr>
        <w:t xml:space="preserve"> the</w:t>
      </w:r>
      <w:r>
        <w:rPr>
          <w:rFonts w:ascii="Arial" w:hAnsi="Arial" w:cs="Arial"/>
          <w:lang w:val="en-US"/>
        </w:rPr>
        <w:t xml:space="preserve"> </w:t>
      </w:r>
      <w:r w:rsidR="00C10A95">
        <w:rPr>
          <w:rFonts w:ascii="Arial" w:hAnsi="Arial" w:cs="Arial"/>
          <w:lang w:val="en-US"/>
        </w:rPr>
        <w:t>Vigenère</w:t>
      </w:r>
      <w:r>
        <w:rPr>
          <w:rFonts w:ascii="Arial" w:hAnsi="Arial" w:cs="Arial"/>
          <w:lang w:val="en-US"/>
        </w:rPr>
        <w:t xml:space="preserve"> Cipher method</w:t>
      </w:r>
      <w:r w:rsidR="007D4275">
        <w:rPr>
          <w:rFonts w:ascii="Arial" w:hAnsi="Arial" w:cs="Arial"/>
          <w:lang w:val="en-US"/>
        </w:rPr>
        <w:t xml:space="preserve"> before sending </w:t>
      </w:r>
      <w:r w:rsidR="00456C80">
        <w:rPr>
          <w:rFonts w:ascii="Arial" w:hAnsi="Arial" w:cs="Arial"/>
          <w:lang w:val="en-US"/>
        </w:rPr>
        <w:t>them</w:t>
      </w:r>
      <w:r w:rsidR="007D4275">
        <w:rPr>
          <w:rFonts w:ascii="Arial" w:hAnsi="Arial" w:cs="Arial"/>
          <w:lang w:val="en-US"/>
        </w:rPr>
        <w:t xml:space="preserve"> to the user’s email</w:t>
      </w:r>
      <w:r>
        <w:rPr>
          <w:rFonts w:ascii="Arial" w:hAnsi="Arial" w:cs="Arial"/>
          <w:lang w:val="en-US"/>
        </w:rPr>
        <w:t xml:space="preserve">. </w:t>
      </w:r>
      <w:r w:rsidR="00251E97">
        <w:rPr>
          <w:rFonts w:ascii="Arial" w:hAnsi="Arial" w:cs="Arial"/>
          <w:lang w:val="en-US"/>
        </w:rPr>
        <w:t xml:space="preserve">The method </w:t>
      </w:r>
      <w:r w:rsidR="00D22045">
        <w:rPr>
          <w:rFonts w:ascii="Arial" w:hAnsi="Arial" w:cs="Arial"/>
          <w:lang w:val="en-US"/>
        </w:rPr>
        <w:t>algorithm</w:t>
      </w:r>
      <w:r w:rsidR="00251E97">
        <w:rPr>
          <w:rFonts w:ascii="Arial" w:hAnsi="Arial" w:cs="Arial"/>
          <w:lang w:val="en-US"/>
        </w:rPr>
        <w:t xml:space="preserve"> is explained </w:t>
      </w:r>
      <w:r w:rsidR="00456C80">
        <w:rPr>
          <w:rFonts w:ascii="Arial" w:hAnsi="Arial" w:cs="Arial"/>
          <w:lang w:val="en-US"/>
        </w:rPr>
        <w:t>in</w:t>
      </w:r>
      <w:r w:rsidR="00251E97">
        <w:rPr>
          <w:rFonts w:ascii="Arial" w:hAnsi="Arial" w:cs="Arial"/>
          <w:lang w:val="en-US"/>
        </w:rPr>
        <w:t xml:space="preserve"> this </w:t>
      </w:r>
      <w:hyperlink w:history="1" r:id="rId8">
        <w:r w:rsidRPr="00251E97" w:rsidR="00251E97">
          <w:rPr>
            <w:rStyle w:val="Hyperlink"/>
            <w:rFonts w:ascii="Arial" w:hAnsi="Arial" w:cs="Arial"/>
            <w:lang w:val="en-US"/>
          </w:rPr>
          <w:t>reference</w:t>
        </w:r>
      </w:hyperlink>
      <w:r w:rsidR="00251E97">
        <w:rPr>
          <w:rFonts w:ascii="Arial" w:hAnsi="Arial" w:cs="Arial"/>
          <w:lang w:val="en-US"/>
        </w:rPr>
        <w:t>.</w:t>
      </w:r>
      <w:r w:rsidR="00AA375B">
        <w:rPr>
          <w:rFonts w:ascii="Arial" w:hAnsi="Arial" w:cs="Arial"/>
          <w:lang w:val="en-US"/>
        </w:rPr>
        <w:t xml:space="preserve"> Upon receiving the TAC</w:t>
      </w:r>
      <w:r w:rsidR="00907B2A">
        <w:rPr>
          <w:rFonts w:ascii="Arial" w:hAnsi="Arial" w:cs="Arial"/>
          <w:lang w:val="en-US"/>
        </w:rPr>
        <w:t xml:space="preserve"> (</w:t>
      </w:r>
      <w:r w:rsidR="00341BE2">
        <w:rPr>
          <w:rFonts w:ascii="Arial" w:hAnsi="Arial" w:cs="Arial"/>
          <w:lang w:val="en-US"/>
        </w:rPr>
        <w:t>encoded</w:t>
      </w:r>
      <w:r w:rsidR="00907B2A">
        <w:rPr>
          <w:rFonts w:ascii="Arial" w:hAnsi="Arial" w:cs="Arial"/>
          <w:lang w:val="en-US"/>
        </w:rPr>
        <w:t>)</w:t>
      </w:r>
      <w:r w:rsidR="00AA375B">
        <w:rPr>
          <w:rFonts w:ascii="Arial" w:hAnsi="Arial" w:cs="Arial"/>
          <w:lang w:val="en-US"/>
        </w:rPr>
        <w:t xml:space="preserve"> </w:t>
      </w:r>
      <w:r w:rsidR="00436C29">
        <w:rPr>
          <w:rFonts w:ascii="Arial" w:hAnsi="Arial" w:cs="Arial"/>
          <w:lang w:val="en-US"/>
        </w:rPr>
        <w:t>through</w:t>
      </w:r>
      <w:r w:rsidR="00AA375B">
        <w:rPr>
          <w:rFonts w:ascii="Arial" w:hAnsi="Arial" w:cs="Arial"/>
          <w:lang w:val="en-US"/>
        </w:rPr>
        <w:t xml:space="preserve"> email, the user will need to key in the TAC</w:t>
      </w:r>
      <w:r w:rsidR="00CC0C68">
        <w:rPr>
          <w:rFonts w:ascii="Arial" w:hAnsi="Arial" w:cs="Arial"/>
          <w:lang w:val="en-US"/>
        </w:rPr>
        <w:t xml:space="preserve"> and click </w:t>
      </w:r>
      <w:r w:rsidR="00B42FE7">
        <w:rPr>
          <w:rFonts w:ascii="Arial" w:hAnsi="Arial" w:cs="Arial"/>
          <w:lang w:val="en-US"/>
        </w:rPr>
        <w:t>“P</w:t>
      </w:r>
      <w:r w:rsidR="00CC0C68">
        <w:rPr>
          <w:rFonts w:ascii="Arial" w:hAnsi="Arial" w:cs="Arial"/>
          <w:lang w:val="en-US"/>
        </w:rPr>
        <w:t>roceed</w:t>
      </w:r>
      <w:r w:rsidR="00B42FE7">
        <w:rPr>
          <w:rFonts w:ascii="Arial" w:hAnsi="Arial" w:cs="Arial"/>
          <w:lang w:val="en-US"/>
        </w:rPr>
        <w:t>”</w:t>
      </w:r>
      <w:r w:rsidR="00CC0C68">
        <w:rPr>
          <w:rFonts w:ascii="Arial" w:hAnsi="Arial" w:cs="Arial"/>
          <w:lang w:val="en-US"/>
        </w:rPr>
        <w:t xml:space="preserve">. The system will then decode the </w:t>
      </w:r>
      <w:r w:rsidR="00422616">
        <w:rPr>
          <w:rFonts w:ascii="Arial" w:hAnsi="Arial" w:cs="Arial"/>
          <w:lang w:val="en-US"/>
        </w:rPr>
        <w:t>encoded</w:t>
      </w:r>
      <w:r w:rsidR="00907B2A">
        <w:rPr>
          <w:rFonts w:ascii="Arial" w:hAnsi="Arial" w:cs="Arial"/>
          <w:lang w:val="en-US"/>
        </w:rPr>
        <w:t xml:space="preserve"> TAC </w:t>
      </w:r>
      <w:r w:rsidR="003B5FE0">
        <w:rPr>
          <w:rFonts w:ascii="Arial" w:hAnsi="Arial" w:cs="Arial"/>
          <w:lang w:val="en-US"/>
        </w:rPr>
        <w:t xml:space="preserve">using the same keyword </w:t>
      </w:r>
      <w:r w:rsidR="00907B2A">
        <w:rPr>
          <w:rFonts w:ascii="Arial" w:hAnsi="Arial" w:cs="Arial"/>
          <w:lang w:val="en-US"/>
        </w:rPr>
        <w:t xml:space="preserve">so that it matches the original value of </w:t>
      </w:r>
      <w:r w:rsidR="00352A2F">
        <w:rPr>
          <w:rFonts w:ascii="Arial" w:hAnsi="Arial" w:cs="Arial"/>
          <w:lang w:val="en-US"/>
        </w:rPr>
        <w:t xml:space="preserve">the </w:t>
      </w:r>
      <w:r w:rsidR="00907B2A">
        <w:rPr>
          <w:rFonts w:ascii="Arial" w:hAnsi="Arial" w:cs="Arial"/>
          <w:lang w:val="en-US"/>
        </w:rPr>
        <w:t xml:space="preserve">TAC. </w:t>
      </w:r>
    </w:p>
    <w:p w:rsidR="00982918" w:rsidP="002068C8" w:rsidRDefault="00982918" w14:paraId="68D06C96" w14:textId="77777777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:rsidR="00C33B7D" w:rsidP="00F16314" w:rsidRDefault="00C33B7D" w14:paraId="1CB67567" w14:textId="7E31AB0E">
      <w:pPr>
        <w:pStyle w:val="Heading1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07DB2">
        <w:rPr>
          <w:rFonts w:ascii="Arial" w:hAnsi="Arial" w:cs="Arial"/>
          <w:b/>
          <w:bCs/>
          <w:sz w:val="24"/>
          <w:szCs w:val="24"/>
          <w:lang w:val="en-US"/>
        </w:rPr>
        <w:t>Encryption Process</w:t>
      </w:r>
    </w:p>
    <w:p w:rsidR="00107DB2" w:rsidP="00107DB2" w:rsidRDefault="00107DB2" w14:paraId="68738D7C" w14:textId="77777777">
      <w:pPr>
        <w:rPr>
          <w:lang w:val="en-US"/>
        </w:rPr>
      </w:pPr>
    </w:p>
    <w:p w:rsidRPr="00ED126E" w:rsidR="00107DB2" w:rsidP="00173BA2" w:rsidRDefault="006B247E" w14:paraId="25C8F53E" w14:textId="3D412769">
      <w:pPr>
        <w:spacing w:line="360" w:lineRule="auto"/>
        <w:ind w:left="905"/>
        <w:jc w:val="both"/>
        <w:rPr>
          <w:rFonts w:ascii="Arial" w:hAnsi="Arial" w:cs="Arial"/>
          <w:i/>
          <w:iCs/>
          <w:lang w:val="en-US"/>
        </w:rPr>
      </w:pPr>
      <w:r w:rsidRPr="006B247E">
        <w:rPr>
          <w:rFonts w:ascii="Arial" w:hAnsi="Arial" w:cs="Arial"/>
          <w:lang w:val="en-US"/>
        </w:rPr>
        <w:t xml:space="preserve">The </w:t>
      </w:r>
      <w:r w:rsidR="00C10A95">
        <w:rPr>
          <w:rFonts w:ascii="Arial" w:hAnsi="Arial" w:cs="Arial"/>
          <w:lang w:val="en-US"/>
        </w:rPr>
        <w:t>Vigenère</w:t>
      </w:r>
      <w:r>
        <w:rPr>
          <w:rFonts w:ascii="Arial" w:hAnsi="Arial" w:cs="Arial"/>
          <w:lang w:val="en-US"/>
        </w:rPr>
        <w:t xml:space="preserve"> Cipher method need</w:t>
      </w:r>
      <w:r w:rsidR="00644F89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a keyword to encode a </w:t>
      </w:r>
      <w:r w:rsidR="0065328F">
        <w:rPr>
          <w:rFonts w:ascii="Arial" w:hAnsi="Arial" w:cs="Arial"/>
          <w:lang w:val="en-US"/>
        </w:rPr>
        <w:t xml:space="preserve">TAC. </w:t>
      </w:r>
      <w:r w:rsidR="00974BEA">
        <w:rPr>
          <w:rFonts w:ascii="Arial" w:hAnsi="Arial" w:cs="Arial"/>
          <w:lang w:val="en-US"/>
        </w:rPr>
        <w:t>The system should randomly provide a keyword</w:t>
      </w:r>
      <w:r w:rsidR="004C612C">
        <w:rPr>
          <w:rFonts w:ascii="Arial" w:hAnsi="Arial" w:cs="Arial"/>
          <w:lang w:val="en-US"/>
        </w:rPr>
        <w:t xml:space="preserve"> through an image (object)</w:t>
      </w:r>
      <w:r w:rsidR="00173BA2">
        <w:rPr>
          <w:rFonts w:ascii="Arial" w:hAnsi="Arial" w:cs="Arial"/>
          <w:lang w:val="en-US"/>
        </w:rPr>
        <w:t xml:space="preserve">. The user would need to select the </w:t>
      </w:r>
      <w:r w:rsidR="001C6957">
        <w:rPr>
          <w:rFonts w:ascii="Arial" w:hAnsi="Arial" w:cs="Arial"/>
          <w:lang w:val="en-US"/>
        </w:rPr>
        <w:t xml:space="preserve">text that </w:t>
      </w:r>
      <w:r w:rsidR="000F3DC6">
        <w:rPr>
          <w:rFonts w:ascii="Arial" w:hAnsi="Arial" w:cs="Arial"/>
          <w:lang w:val="en-US"/>
        </w:rPr>
        <w:t xml:space="preserve">best </w:t>
      </w:r>
      <w:r w:rsidR="00CA0EE6">
        <w:rPr>
          <w:rFonts w:ascii="Arial" w:hAnsi="Arial" w:cs="Arial"/>
          <w:lang w:val="en-US"/>
        </w:rPr>
        <w:t>describes</w:t>
      </w:r>
      <w:r w:rsidR="001C6957">
        <w:rPr>
          <w:rFonts w:ascii="Arial" w:hAnsi="Arial" w:cs="Arial"/>
          <w:lang w:val="en-US"/>
        </w:rPr>
        <w:t xml:space="preserve"> the object from the image</w:t>
      </w:r>
      <w:r w:rsidR="007228C2">
        <w:rPr>
          <w:rFonts w:ascii="Arial" w:hAnsi="Arial" w:cs="Arial"/>
          <w:lang w:val="en-US"/>
        </w:rPr>
        <w:t xml:space="preserve">. </w:t>
      </w:r>
      <w:r w:rsidRPr="00ED126E" w:rsidR="007228C2">
        <w:rPr>
          <w:rFonts w:ascii="Arial" w:hAnsi="Arial" w:cs="Arial"/>
          <w:i/>
          <w:iCs/>
          <w:lang w:val="en-US"/>
        </w:rPr>
        <w:t>Example:</w:t>
      </w:r>
    </w:p>
    <w:p w:rsidR="007228C2" w:rsidP="001A2824" w:rsidRDefault="00C16C7E" w14:paraId="66AC6B06" w14:textId="28C9D909">
      <w:pPr>
        <w:spacing w:line="360" w:lineRule="auto"/>
        <w:ind w:left="905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297F826" wp14:editId="45718EC7">
            <wp:extent cx="3382738" cy="3398808"/>
            <wp:effectExtent l="0" t="0" r="0" b="5080"/>
            <wp:docPr id="211922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29084" name="Picture 21192290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95" cy="34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B5" w:rsidP="00173BA2" w:rsidRDefault="008036B5" w14:paraId="73C10690" w14:textId="77777777">
      <w:pPr>
        <w:spacing w:line="360" w:lineRule="auto"/>
        <w:ind w:left="905"/>
        <w:jc w:val="both"/>
        <w:rPr>
          <w:rFonts w:ascii="Arial" w:hAnsi="Arial" w:cs="Arial"/>
          <w:lang w:val="en-US"/>
        </w:rPr>
      </w:pPr>
    </w:p>
    <w:p w:rsidR="00060510" w:rsidP="00173BA2" w:rsidRDefault="00E84384" w14:paraId="21786243" w14:textId="490A0D3B" w14:noSpellErr="1">
      <w:pPr>
        <w:spacing w:line="360" w:lineRule="auto"/>
        <w:ind w:left="905"/>
        <w:jc w:val="both"/>
        <w:rPr>
          <w:rFonts w:ascii="Arial" w:hAnsi="Arial" w:cs="Arial"/>
          <w:lang w:val="en-US"/>
        </w:rPr>
      </w:pPr>
      <w:r w:rsidRPr="1BCDB21B" w:rsidR="00E84384">
        <w:rPr>
          <w:rFonts w:ascii="Arial" w:hAnsi="Arial" w:cs="Arial"/>
          <w:lang w:val="en-US"/>
        </w:rPr>
        <w:t xml:space="preserve">From the </w:t>
      </w:r>
      <w:r w:rsidRPr="1BCDB21B" w:rsidR="0009622E">
        <w:rPr>
          <w:rFonts w:ascii="Arial" w:hAnsi="Arial" w:cs="Arial"/>
          <w:lang w:val="en-US"/>
        </w:rPr>
        <w:t xml:space="preserve">example above, the system must </w:t>
      </w:r>
      <w:r w:rsidRPr="1BCDB21B" w:rsidR="00060510">
        <w:rPr>
          <w:rFonts w:ascii="Arial" w:hAnsi="Arial" w:cs="Arial"/>
          <w:lang w:val="en-US"/>
        </w:rPr>
        <w:t>validate</w:t>
      </w:r>
      <w:r w:rsidRPr="1BCDB21B" w:rsidR="00060510">
        <w:rPr>
          <w:rFonts w:ascii="Arial" w:hAnsi="Arial" w:cs="Arial"/>
          <w:lang w:val="en-US"/>
        </w:rPr>
        <w:t xml:space="preserve"> the answer from the user. Only a valid answer will be processed</w:t>
      </w:r>
      <w:r w:rsidRPr="1BCDB21B" w:rsidR="00BD45CF">
        <w:rPr>
          <w:rFonts w:ascii="Arial" w:hAnsi="Arial" w:cs="Arial"/>
          <w:lang w:val="en-US"/>
        </w:rPr>
        <w:t xml:space="preserve"> i</w:t>
      </w:r>
      <w:r w:rsidRPr="1BCDB21B" w:rsidR="00541198">
        <w:rPr>
          <w:rFonts w:ascii="Arial" w:hAnsi="Arial" w:cs="Arial"/>
          <w:lang w:val="en-US"/>
        </w:rPr>
        <w:t>f the user select</w:t>
      </w:r>
      <w:r w:rsidRPr="1BCDB21B" w:rsidR="006C284C">
        <w:rPr>
          <w:rFonts w:ascii="Arial" w:hAnsi="Arial" w:cs="Arial"/>
          <w:lang w:val="en-US"/>
        </w:rPr>
        <w:t>s</w:t>
      </w:r>
      <w:r w:rsidRPr="1BCDB21B" w:rsidR="00541198">
        <w:rPr>
          <w:rFonts w:ascii="Arial" w:hAnsi="Arial" w:cs="Arial"/>
          <w:lang w:val="en-US"/>
        </w:rPr>
        <w:t xml:space="preserve"> “</w:t>
      </w:r>
      <w:r w:rsidRPr="1BCDB21B" w:rsidR="00541198">
        <w:rPr>
          <w:rFonts w:ascii="Arial" w:hAnsi="Arial" w:cs="Arial"/>
          <w:i w:val="1"/>
          <w:iCs w:val="1"/>
          <w:lang w:val="en-US"/>
        </w:rPr>
        <w:t>Ball</w:t>
      </w:r>
      <w:r w:rsidRPr="1BCDB21B" w:rsidR="00541198">
        <w:rPr>
          <w:rFonts w:ascii="Arial" w:hAnsi="Arial" w:cs="Arial"/>
          <w:lang w:val="en-US"/>
        </w:rPr>
        <w:t>”</w:t>
      </w:r>
      <w:r w:rsidRPr="1BCDB21B" w:rsidR="00500253">
        <w:rPr>
          <w:rFonts w:ascii="Arial" w:hAnsi="Arial" w:cs="Arial"/>
          <w:lang w:val="en-US"/>
        </w:rPr>
        <w:t xml:space="preserve"> or “</w:t>
      </w:r>
      <w:r w:rsidRPr="1BCDB21B" w:rsidR="00500253">
        <w:rPr>
          <w:rFonts w:ascii="Arial" w:hAnsi="Arial" w:cs="Arial"/>
          <w:i w:val="1"/>
          <w:iCs w:val="1"/>
          <w:lang w:val="en-US"/>
        </w:rPr>
        <w:t>No answer</w:t>
      </w:r>
      <w:r w:rsidRPr="1BCDB21B" w:rsidR="00500253">
        <w:rPr>
          <w:rFonts w:ascii="Arial" w:hAnsi="Arial" w:cs="Arial"/>
          <w:lang w:val="en-US"/>
        </w:rPr>
        <w:t>”</w:t>
      </w:r>
      <w:r w:rsidRPr="1BCDB21B" w:rsidR="00541198">
        <w:rPr>
          <w:rFonts w:ascii="Arial" w:hAnsi="Arial" w:cs="Arial"/>
          <w:lang w:val="en-US"/>
        </w:rPr>
        <w:t>,</w:t>
      </w:r>
      <w:r w:rsidRPr="1BCDB21B" w:rsidR="006C284C">
        <w:rPr>
          <w:rFonts w:ascii="Arial" w:hAnsi="Arial" w:cs="Arial"/>
          <w:lang w:val="en-US"/>
        </w:rPr>
        <w:t xml:space="preserve"> </w:t>
      </w:r>
      <w:r w:rsidRPr="1BCDB21B" w:rsidR="006C284C">
        <w:rPr>
          <w:rFonts w:ascii="Arial" w:hAnsi="Arial" w:cs="Arial"/>
          <w:lang w:val="en-US"/>
        </w:rPr>
        <w:t>an appropriate error</w:t>
      </w:r>
      <w:r w:rsidRPr="1BCDB21B" w:rsidR="006C284C">
        <w:rPr>
          <w:rFonts w:ascii="Arial" w:hAnsi="Arial" w:cs="Arial"/>
          <w:lang w:val="en-US"/>
        </w:rPr>
        <w:t xml:space="preserve"> message should be prompted</w:t>
      </w:r>
      <w:r w:rsidRPr="1BCDB21B" w:rsidR="008529F8">
        <w:rPr>
          <w:rFonts w:ascii="Arial" w:hAnsi="Arial" w:cs="Arial"/>
          <w:lang w:val="en-US"/>
        </w:rPr>
        <w:t xml:space="preserve"> (</w:t>
      </w:r>
      <w:r w:rsidRPr="1BCDB21B" w:rsidR="008529F8">
        <w:rPr>
          <w:rFonts w:ascii="Arial" w:hAnsi="Arial" w:cs="Arial"/>
          <w:b w:val="1"/>
          <w:bCs w:val="1"/>
          <w:lang w:val="en-US"/>
        </w:rPr>
        <w:t>maximum 2 chances</w:t>
      </w:r>
      <w:r w:rsidRPr="1BCDB21B" w:rsidR="008529F8">
        <w:rPr>
          <w:rFonts w:ascii="Arial" w:hAnsi="Arial" w:cs="Arial"/>
          <w:lang w:val="en-US"/>
        </w:rPr>
        <w:t>)</w:t>
      </w:r>
      <w:r w:rsidRPr="1BCDB21B" w:rsidR="006C284C">
        <w:rPr>
          <w:rFonts w:ascii="Arial" w:hAnsi="Arial" w:cs="Arial"/>
          <w:lang w:val="en-US"/>
        </w:rPr>
        <w:t>. If the user selects “Cat”</w:t>
      </w:r>
      <w:r w:rsidRPr="1BCDB21B" w:rsidR="003F05AC">
        <w:rPr>
          <w:rFonts w:ascii="Arial" w:hAnsi="Arial" w:cs="Arial"/>
          <w:lang w:val="en-US"/>
        </w:rPr>
        <w:t xml:space="preserve"> (used as the keyword)</w:t>
      </w:r>
      <w:r w:rsidRPr="1BCDB21B" w:rsidR="006C284C">
        <w:rPr>
          <w:rFonts w:ascii="Arial" w:hAnsi="Arial" w:cs="Arial"/>
          <w:lang w:val="en-US"/>
        </w:rPr>
        <w:t>, then the following processes will be executed.</w:t>
      </w:r>
      <w:r w:rsidRPr="1BCDB21B" w:rsidR="003C5CD4">
        <w:rPr>
          <w:rFonts w:ascii="Arial" w:hAnsi="Arial" w:cs="Arial"/>
          <w:lang w:val="en-US"/>
        </w:rPr>
        <w:t xml:space="preserve"> </w:t>
      </w:r>
    </w:p>
    <w:p w:rsidR="00EE2498" w:rsidP="00173BA2" w:rsidRDefault="00EE2498" w14:paraId="7DB1954A" w14:textId="77777777">
      <w:pPr>
        <w:spacing w:line="360" w:lineRule="auto"/>
        <w:ind w:left="905"/>
        <w:jc w:val="both"/>
        <w:rPr>
          <w:rFonts w:ascii="Arial" w:hAnsi="Arial" w:cs="Arial"/>
          <w:lang w:val="en-US"/>
        </w:rPr>
      </w:pPr>
    </w:p>
    <w:p w:rsidR="005E6455" w:rsidP="00173BA2" w:rsidRDefault="004339AA" w14:paraId="6DC505D0" w14:textId="62FA2F85">
      <w:pPr>
        <w:spacing w:line="360" w:lineRule="auto"/>
        <w:ind w:left="90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Upon clicking the proceed button</w:t>
      </w:r>
      <w:r w:rsidR="00771107">
        <w:rPr>
          <w:rFonts w:ascii="Arial" w:hAnsi="Arial" w:cs="Arial"/>
          <w:lang w:val="en-US"/>
        </w:rPr>
        <w:t xml:space="preserve"> (with a correct answer)</w:t>
      </w:r>
      <w:r>
        <w:rPr>
          <w:rFonts w:ascii="Arial" w:hAnsi="Arial" w:cs="Arial"/>
          <w:lang w:val="en-US"/>
        </w:rPr>
        <w:t>, the system will</w:t>
      </w:r>
      <w:r w:rsidR="005E6455">
        <w:rPr>
          <w:rFonts w:ascii="Arial" w:hAnsi="Arial" w:cs="Arial"/>
          <w:lang w:val="en-US"/>
        </w:rPr>
        <w:t>:</w:t>
      </w:r>
    </w:p>
    <w:p w:rsidR="005E6455" w:rsidP="005E6455" w:rsidRDefault="004339AA" w14:paraId="340162F3" w14:textId="2F4C7F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US"/>
        </w:rPr>
      </w:pPr>
      <w:r w:rsidRPr="005E6455">
        <w:rPr>
          <w:rFonts w:ascii="Arial" w:hAnsi="Arial" w:cs="Arial"/>
          <w:lang w:val="en-US"/>
        </w:rPr>
        <w:t>generate a TAC</w:t>
      </w:r>
      <w:r w:rsidR="00FB50CB">
        <w:rPr>
          <w:rFonts w:ascii="Arial" w:hAnsi="Arial" w:cs="Arial"/>
          <w:lang w:val="en-US"/>
        </w:rPr>
        <w:t>.</w:t>
      </w:r>
    </w:p>
    <w:p w:rsidR="005E6455" w:rsidP="005E6455" w:rsidRDefault="00555124" w14:paraId="52228D77" w14:textId="25DB50F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US"/>
        </w:rPr>
      </w:pPr>
      <w:r w:rsidRPr="005E6455">
        <w:rPr>
          <w:rFonts w:ascii="Arial" w:hAnsi="Arial" w:cs="Arial"/>
          <w:lang w:val="en-US"/>
        </w:rPr>
        <w:t>encode the TAC</w:t>
      </w:r>
      <w:r w:rsidR="00444A87">
        <w:rPr>
          <w:rFonts w:ascii="Arial" w:hAnsi="Arial" w:cs="Arial"/>
          <w:lang w:val="en-US"/>
        </w:rPr>
        <w:t xml:space="preserve"> using the keyword</w:t>
      </w:r>
      <w:r w:rsidR="00CB4426">
        <w:rPr>
          <w:rFonts w:ascii="Arial" w:hAnsi="Arial" w:cs="Arial"/>
          <w:lang w:val="en-US"/>
        </w:rPr>
        <w:t>. In the example above is “cat”.</w:t>
      </w:r>
    </w:p>
    <w:p w:rsidR="007228C2" w:rsidP="005E6455" w:rsidRDefault="00555124" w14:paraId="3C4C368B" w14:textId="56428CD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US"/>
        </w:rPr>
      </w:pPr>
      <w:r w:rsidRPr="005E6455">
        <w:rPr>
          <w:rFonts w:ascii="Arial" w:hAnsi="Arial" w:cs="Arial"/>
          <w:lang w:val="en-US"/>
        </w:rPr>
        <w:t>send the encoded TAC to the user’s email address.</w:t>
      </w:r>
    </w:p>
    <w:p w:rsidR="001055D5" w:rsidP="005E6455" w:rsidRDefault="001055D5" w14:paraId="7026AC21" w14:textId="2630D00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user will be prompted to check the</w:t>
      </w:r>
      <w:r w:rsidR="00D33B40">
        <w:rPr>
          <w:rFonts w:ascii="Arial" w:hAnsi="Arial" w:cs="Arial"/>
          <w:lang w:val="en-US"/>
        </w:rPr>
        <w:t>ir</w:t>
      </w:r>
      <w:r>
        <w:rPr>
          <w:rFonts w:ascii="Arial" w:hAnsi="Arial" w:cs="Arial"/>
          <w:lang w:val="en-US"/>
        </w:rPr>
        <w:t xml:space="preserve"> email</w:t>
      </w:r>
      <w:r w:rsidR="00740878">
        <w:rPr>
          <w:rFonts w:ascii="Arial" w:hAnsi="Arial" w:cs="Arial"/>
          <w:lang w:val="en-US"/>
        </w:rPr>
        <w:t>, which is registered with the bank,</w:t>
      </w:r>
      <w:r w:rsidR="00FA14B5">
        <w:rPr>
          <w:rFonts w:ascii="Arial" w:hAnsi="Arial" w:cs="Arial"/>
          <w:lang w:val="en-US"/>
        </w:rPr>
        <w:t xml:space="preserve"> </w:t>
      </w:r>
      <w:r w:rsidR="00773D83">
        <w:rPr>
          <w:rFonts w:ascii="Arial" w:hAnsi="Arial" w:cs="Arial"/>
          <w:lang w:val="en-US"/>
        </w:rPr>
        <w:t>to retrieve</w:t>
      </w:r>
      <w:r>
        <w:rPr>
          <w:rFonts w:ascii="Arial" w:hAnsi="Arial" w:cs="Arial"/>
          <w:lang w:val="en-US"/>
        </w:rPr>
        <w:t xml:space="preserve"> </w:t>
      </w:r>
      <w:r w:rsidR="00FA14B5">
        <w:rPr>
          <w:rFonts w:ascii="Arial" w:hAnsi="Arial" w:cs="Arial"/>
          <w:lang w:val="en-US"/>
        </w:rPr>
        <w:t xml:space="preserve">the </w:t>
      </w:r>
      <w:r w:rsidR="00D553C1">
        <w:rPr>
          <w:rFonts w:ascii="Arial" w:hAnsi="Arial" w:cs="Arial"/>
          <w:lang w:val="en-US"/>
        </w:rPr>
        <w:t xml:space="preserve">TAC for the transaction. </w:t>
      </w:r>
    </w:p>
    <w:p w:rsidR="001518CD" w:rsidP="005E6455" w:rsidRDefault="001518CD" w14:paraId="2B369FEC" w14:textId="09E92E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38EE2A64">
        <w:rPr>
          <w:rFonts w:ascii="Arial" w:hAnsi="Arial" w:cs="Arial"/>
        </w:rPr>
        <w:t xml:space="preserve">The user will need to input the TAC they receive and click </w:t>
      </w:r>
      <w:r w:rsidRPr="38EE2A64" w:rsidR="00974828">
        <w:rPr>
          <w:rFonts w:ascii="Arial" w:hAnsi="Arial" w:cs="Arial"/>
        </w:rPr>
        <w:t>“P</w:t>
      </w:r>
      <w:r w:rsidRPr="38EE2A64">
        <w:rPr>
          <w:rFonts w:ascii="Arial" w:hAnsi="Arial" w:cs="Arial"/>
        </w:rPr>
        <w:t>roceed</w:t>
      </w:r>
      <w:r w:rsidRPr="38EE2A64" w:rsidR="00974828">
        <w:rPr>
          <w:rFonts w:ascii="Arial" w:hAnsi="Arial" w:cs="Arial"/>
        </w:rPr>
        <w:t>”</w:t>
      </w:r>
      <w:r w:rsidRPr="38EE2A64">
        <w:rPr>
          <w:rFonts w:ascii="Arial" w:hAnsi="Arial" w:cs="Arial"/>
        </w:rPr>
        <w:t>.</w:t>
      </w:r>
    </w:p>
    <w:p w:rsidR="001518CD" w:rsidP="005E6455" w:rsidRDefault="001518CD" w14:paraId="30EB5AA9" w14:textId="6A22D9D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system will decode the TAC </w:t>
      </w:r>
      <w:r w:rsidR="00063871">
        <w:rPr>
          <w:rFonts w:ascii="Arial" w:hAnsi="Arial" w:cs="Arial"/>
          <w:lang w:val="en-US"/>
        </w:rPr>
        <w:t xml:space="preserve">using the same keyword </w:t>
      </w:r>
      <w:r w:rsidR="00BB1127">
        <w:rPr>
          <w:rFonts w:ascii="Arial" w:hAnsi="Arial" w:cs="Arial"/>
          <w:lang w:val="en-US"/>
        </w:rPr>
        <w:t xml:space="preserve">(“cat”) </w:t>
      </w:r>
      <w:r>
        <w:rPr>
          <w:rFonts w:ascii="Arial" w:hAnsi="Arial" w:cs="Arial"/>
          <w:lang w:val="en-US"/>
        </w:rPr>
        <w:t xml:space="preserve">and </w:t>
      </w:r>
      <w:r w:rsidR="00D27C49">
        <w:rPr>
          <w:rFonts w:ascii="Arial" w:hAnsi="Arial" w:cs="Arial"/>
          <w:lang w:val="en-US"/>
        </w:rPr>
        <w:t>validate</w:t>
      </w:r>
      <w:r w:rsidR="00D45B06">
        <w:rPr>
          <w:rFonts w:ascii="Arial" w:hAnsi="Arial" w:cs="Arial"/>
          <w:lang w:val="en-US"/>
        </w:rPr>
        <w:t xml:space="preserve"> </w:t>
      </w:r>
      <w:r w:rsidR="003B217F">
        <w:rPr>
          <w:rFonts w:ascii="Arial" w:hAnsi="Arial" w:cs="Arial"/>
          <w:lang w:val="en-US"/>
        </w:rPr>
        <w:t>it</w:t>
      </w:r>
      <w:r w:rsidR="00D45B06">
        <w:rPr>
          <w:rFonts w:ascii="Arial" w:hAnsi="Arial" w:cs="Arial"/>
          <w:lang w:val="en-US"/>
        </w:rPr>
        <w:t>.</w:t>
      </w:r>
    </w:p>
    <w:p w:rsidR="0013483B" w:rsidP="005E6455" w:rsidRDefault="0013483B" w14:paraId="218652A6" w14:textId="3CC8A36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05343A">
        <w:rPr>
          <w:rFonts w:ascii="Arial" w:hAnsi="Arial" w:cs="Arial"/>
          <w:lang w:val="en-US"/>
        </w:rPr>
        <w:t>login/</w:t>
      </w:r>
      <w:r>
        <w:rPr>
          <w:rFonts w:ascii="Arial" w:hAnsi="Arial" w:cs="Arial"/>
          <w:lang w:val="en-US"/>
        </w:rPr>
        <w:t xml:space="preserve">fund transfer should be </w:t>
      </w:r>
      <w:r w:rsidR="00357344">
        <w:rPr>
          <w:rFonts w:ascii="Arial" w:hAnsi="Arial" w:cs="Arial"/>
          <w:lang w:val="en-US"/>
        </w:rPr>
        <w:t>flagged as successful upon</w:t>
      </w:r>
      <w:r>
        <w:rPr>
          <w:rFonts w:ascii="Arial" w:hAnsi="Arial" w:cs="Arial"/>
          <w:lang w:val="en-US"/>
        </w:rPr>
        <w:t xml:space="preserve"> process 6</w:t>
      </w:r>
      <w:r w:rsidR="00031F38">
        <w:rPr>
          <w:rFonts w:ascii="Arial" w:hAnsi="Arial" w:cs="Arial"/>
          <w:lang w:val="en-US"/>
        </w:rPr>
        <w:t xml:space="preserve"> (successful validation)</w:t>
      </w:r>
      <w:r w:rsidR="00357344">
        <w:rPr>
          <w:rFonts w:ascii="Arial" w:hAnsi="Arial" w:cs="Arial"/>
          <w:lang w:val="en-US"/>
        </w:rPr>
        <w:t xml:space="preserve">. </w:t>
      </w:r>
    </w:p>
    <w:p w:rsidR="001E51C8" w:rsidP="001E51C8" w:rsidRDefault="001E51C8" w14:paraId="6B1EE4EE" w14:textId="77777777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:rsidR="00AE5A09" w:rsidP="001E51C8" w:rsidRDefault="008856E9" w14:paraId="77BBFB2B" w14:textId="376A132F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AE5A09">
        <w:rPr>
          <w:rFonts w:ascii="Arial" w:hAnsi="Arial" w:cs="Arial"/>
          <w:lang w:val="en-US"/>
        </w:rPr>
        <w:t xml:space="preserve"> TAC </w:t>
      </w:r>
      <w:r w:rsidRPr="0CC1B748" w:rsidR="675C1E2B">
        <w:rPr>
          <w:rFonts w:ascii="Arial" w:hAnsi="Arial" w:cs="Arial"/>
          <w:lang w:val="en-US"/>
        </w:rPr>
        <w:t xml:space="preserve">is </w:t>
      </w:r>
      <w:r w:rsidR="00AE5A09">
        <w:rPr>
          <w:rFonts w:ascii="Arial" w:hAnsi="Arial" w:cs="Arial"/>
          <w:lang w:val="en-US"/>
        </w:rPr>
        <w:t xml:space="preserve">only valid for </w:t>
      </w:r>
      <w:r w:rsidR="00452A92">
        <w:rPr>
          <w:rFonts w:ascii="Arial" w:hAnsi="Arial" w:cs="Arial"/>
          <w:lang w:val="en-US"/>
        </w:rPr>
        <w:t>a single</w:t>
      </w:r>
      <w:r w:rsidR="00AE5A09">
        <w:rPr>
          <w:rFonts w:ascii="Arial" w:hAnsi="Arial" w:cs="Arial"/>
          <w:lang w:val="en-US"/>
        </w:rPr>
        <w:t xml:space="preserve"> transaction within </w:t>
      </w:r>
      <w:r w:rsidR="00034292">
        <w:rPr>
          <w:rFonts w:ascii="Arial" w:hAnsi="Arial" w:cs="Arial"/>
          <w:lang w:val="en-US"/>
        </w:rPr>
        <w:t>5 minutes. If the user input</w:t>
      </w:r>
      <w:r w:rsidR="001C0CCA">
        <w:rPr>
          <w:rFonts w:ascii="Arial" w:hAnsi="Arial" w:cs="Arial"/>
          <w:lang w:val="en-US"/>
        </w:rPr>
        <w:t>s</w:t>
      </w:r>
      <w:r w:rsidR="00034292">
        <w:rPr>
          <w:rFonts w:ascii="Arial" w:hAnsi="Arial" w:cs="Arial"/>
          <w:lang w:val="en-US"/>
        </w:rPr>
        <w:t xml:space="preserve"> the TAC beyond this period, the TAC will </w:t>
      </w:r>
      <w:r w:rsidR="001E275C">
        <w:rPr>
          <w:rFonts w:ascii="Arial" w:hAnsi="Arial" w:cs="Arial"/>
          <w:lang w:val="en-US"/>
        </w:rPr>
        <w:t xml:space="preserve">be </w:t>
      </w:r>
      <w:r w:rsidR="00034292">
        <w:rPr>
          <w:rFonts w:ascii="Arial" w:hAnsi="Arial" w:cs="Arial"/>
          <w:lang w:val="en-US"/>
        </w:rPr>
        <w:t>flagged as stale</w:t>
      </w:r>
      <w:r w:rsidR="00594376">
        <w:rPr>
          <w:rFonts w:ascii="Arial" w:hAnsi="Arial" w:cs="Arial"/>
          <w:lang w:val="en-US"/>
        </w:rPr>
        <w:t xml:space="preserve">, and the user should redo the </w:t>
      </w:r>
      <w:r w:rsidR="009535D0">
        <w:rPr>
          <w:rFonts w:ascii="Arial" w:hAnsi="Arial" w:cs="Arial"/>
          <w:lang w:val="en-US"/>
        </w:rPr>
        <w:t>login/</w:t>
      </w:r>
      <w:r w:rsidR="00445BA7">
        <w:rPr>
          <w:rFonts w:ascii="Arial" w:hAnsi="Arial" w:cs="Arial"/>
          <w:lang w:val="en-US"/>
        </w:rPr>
        <w:t>fund transfer process</w:t>
      </w:r>
      <w:r w:rsidR="00594376">
        <w:rPr>
          <w:rFonts w:ascii="Arial" w:hAnsi="Arial" w:cs="Arial"/>
          <w:lang w:val="en-US"/>
        </w:rPr>
        <w:t xml:space="preserve">. </w:t>
      </w:r>
    </w:p>
    <w:p w:rsidR="00AE5A09" w:rsidP="001E51C8" w:rsidRDefault="00AE5A09" w14:paraId="62FDDB01" w14:textId="77777777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:rsidR="001D5DED" w:rsidP="00AA6D4D" w:rsidRDefault="001E51C8" w14:paraId="7EB6BF17" w14:textId="03A55260">
      <w:pPr>
        <w:spacing w:line="360" w:lineRule="auto"/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Incorrect input of a TAC will </w:t>
      </w:r>
      <w:r w:rsidR="00442D21">
        <w:rPr>
          <w:rFonts w:ascii="Arial" w:hAnsi="Arial" w:cs="Arial"/>
          <w:lang w:val="en-US"/>
        </w:rPr>
        <w:t>result</w:t>
      </w:r>
      <w:r w:rsidR="002707E3">
        <w:rPr>
          <w:rFonts w:ascii="Arial" w:hAnsi="Arial" w:cs="Arial"/>
          <w:lang w:val="en-US"/>
        </w:rPr>
        <w:t xml:space="preserve"> in</w:t>
      </w:r>
      <w:r w:rsidR="00442D21">
        <w:rPr>
          <w:rFonts w:ascii="Arial" w:hAnsi="Arial" w:cs="Arial"/>
          <w:lang w:val="en-US"/>
        </w:rPr>
        <w:t xml:space="preserve"> </w:t>
      </w:r>
      <w:r w:rsidRPr="000F2317" w:rsidR="00442D21">
        <w:rPr>
          <w:rFonts w:ascii="Arial" w:hAnsi="Arial" w:cs="Arial"/>
          <w:b/>
          <w:bCs/>
          <w:u w:val="single"/>
          <w:lang w:val="en-US"/>
        </w:rPr>
        <w:t>two attempts</w:t>
      </w:r>
      <w:r w:rsidR="00442D21">
        <w:rPr>
          <w:rFonts w:ascii="Arial" w:hAnsi="Arial" w:cs="Arial"/>
          <w:lang w:val="en-US"/>
        </w:rPr>
        <w:t xml:space="preserve"> for the user to input the same TAC. Otherwise, the system will cancel the transaction</w:t>
      </w:r>
      <w:r w:rsidR="00951AE9">
        <w:rPr>
          <w:rFonts w:ascii="Arial" w:hAnsi="Arial" w:cs="Arial"/>
          <w:lang w:val="en-US"/>
        </w:rPr>
        <w:t>/login</w:t>
      </w:r>
      <w:r w:rsidR="00442D21">
        <w:rPr>
          <w:rFonts w:ascii="Arial" w:hAnsi="Arial" w:cs="Arial"/>
          <w:lang w:val="en-US"/>
        </w:rPr>
        <w:t xml:space="preserve"> and </w:t>
      </w:r>
      <w:r w:rsidR="006D7389">
        <w:rPr>
          <w:rFonts w:ascii="Arial" w:hAnsi="Arial" w:cs="Arial"/>
          <w:lang w:val="en-US"/>
        </w:rPr>
        <w:t>return to the use</w:t>
      </w:r>
      <w:r w:rsidR="00C834B0">
        <w:rPr>
          <w:rFonts w:ascii="Arial" w:hAnsi="Arial" w:cs="Arial"/>
          <w:lang w:val="en-US"/>
        </w:rPr>
        <w:t>r</w:t>
      </w:r>
      <w:r w:rsidR="00D93920">
        <w:rPr>
          <w:rFonts w:ascii="Arial" w:hAnsi="Arial" w:cs="Arial"/>
          <w:lang w:val="en-US"/>
        </w:rPr>
        <w:t>’s</w:t>
      </w:r>
      <w:r w:rsidR="006D7389">
        <w:rPr>
          <w:rFonts w:ascii="Arial" w:hAnsi="Arial" w:cs="Arial"/>
          <w:lang w:val="en-US"/>
        </w:rPr>
        <w:t xml:space="preserve"> homepage. </w:t>
      </w:r>
      <w:r w:rsidR="00D93920">
        <w:rPr>
          <w:rFonts w:ascii="Arial" w:hAnsi="Arial" w:cs="Arial"/>
          <w:lang w:val="en-US"/>
        </w:rPr>
        <w:t>To log in, return to the b</w:t>
      </w:r>
      <w:r w:rsidR="007C5560">
        <w:rPr>
          <w:rFonts w:ascii="Arial" w:hAnsi="Arial" w:cs="Arial"/>
          <w:lang w:val="en-US"/>
        </w:rPr>
        <w:t>ank’s</w:t>
      </w:r>
      <w:r w:rsidR="003133C3">
        <w:rPr>
          <w:rFonts w:ascii="Arial" w:hAnsi="Arial" w:cs="Arial"/>
          <w:lang w:val="en-US"/>
        </w:rPr>
        <w:t xml:space="preserve"> landing page. </w:t>
      </w:r>
    </w:p>
    <w:p w:rsidR="0029635F" w:rsidP="00385327" w:rsidRDefault="0029635F" w14:paraId="2F67C22D" w14:textId="77777777">
      <w:pPr>
        <w:spacing w:line="360" w:lineRule="auto"/>
        <w:jc w:val="both"/>
        <w:rPr>
          <w:rFonts w:ascii="Arial" w:hAnsi="Arial" w:cs="Arial"/>
          <w:lang w:val="en-US"/>
        </w:rPr>
      </w:pPr>
    </w:p>
    <w:p w:rsidR="0029635F" w:rsidP="0029635F" w:rsidRDefault="0029635F" w14:paraId="492B374C" w14:textId="6E4B0072">
      <w:pPr>
        <w:pStyle w:val="Heading1"/>
        <w:numPr>
          <w:ilvl w:val="1"/>
          <w:numId w:val="11"/>
        </w:numPr>
        <w:ind w:left="567" w:hanging="567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Admin User</w:t>
      </w:r>
    </w:p>
    <w:p w:rsidR="0029635F" w:rsidP="0029635F" w:rsidRDefault="0029635F" w14:paraId="66C90755" w14:textId="637F16C4">
      <w:pPr>
        <w:tabs>
          <w:tab w:val="left" w:pos="2196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29635F" w:rsidP="0029635F" w:rsidRDefault="0029635F" w14:paraId="1D652A31" w14:textId="0290D7C1">
      <w:pPr>
        <w:tabs>
          <w:tab w:val="left" w:pos="2196"/>
        </w:tabs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Apart from the customer users, the admin user is also required for this project. </w:t>
      </w:r>
      <w:r w:rsidR="00294E8F">
        <w:rPr>
          <w:rFonts w:ascii="Arial" w:hAnsi="Arial" w:cs="Arial"/>
          <w:lang w:val="en-US"/>
        </w:rPr>
        <w:t>The</w:t>
      </w:r>
      <w:r w:rsidR="009D28A7">
        <w:rPr>
          <w:rFonts w:ascii="Arial" w:hAnsi="Arial" w:cs="Arial"/>
          <w:lang w:val="en-US"/>
        </w:rPr>
        <w:t xml:space="preserve"> admin users can log</w:t>
      </w:r>
      <w:r w:rsidR="00360525">
        <w:rPr>
          <w:rFonts w:ascii="Arial" w:hAnsi="Arial" w:cs="Arial"/>
          <w:lang w:val="en-US"/>
        </w:rPr>
        <w:t xml:space="preserve"> </w:t>
      </w:r>
      <w:r w:rsidR="009D28A7">
        <w:rPr>
          <w:rFonts w:ascii="Arial" w:hAnsi="Arial" w:cs="Arial"/>
          <w:lang w:val="en-US"/>
        </w:rPr>
        <w:t xml:space="preserve">in to the system and </w:t>
      </w:r>
      <w:r w:rsidR="009A2447">
        <w:rPr>
          <w:rFonts w:ascii="Arial" w:hAnsi="Arial" w:cs="Arial"/>
          <w:lang w:val="en-US"/>
        </w:rPr>
        <w:t>do the following tasks</w:t>
      </w:r>
      <w:r w:rsidR="00360525">
        <w:rPr>
          <w:rFonts w:ascii="Arial" w:hAnsi="Arial" w:cs="Arial"/>
          <w:lang w:val="en-US"/>
        </w:rPr>
        <w:t xml:space="preserve">. </w:t>
      </w:r>
    </w:p>
    <w:p w:rsidR="009A2447" w:rsidP="0029635F" w:rsidRDefault="009A2447" w14:paraId="1BE46894" w14:textId="77777777">
      <w:pPr>
        <w:tabs>
          <w:tab w:val="left" w:pos="2196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9E4C68" w:rsidP="009E4C68" w:rsidRDefault="00CF56CB" w14:paraId="40B5AFA6" w14:textId="4FEEC6A5">
      <w:pPr>
        <w:pStyle w:val="Heading1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CF56CB">
        <w:rPr>
          <w:rFonts w:ascii="Arial" w:hAnsi="Arial" w:cs="Arial"/>
          <w:b/>
          <w:bCs/>
          <w:sz w:val="24"/>
          <w:szCs w:val="24"/>
          <w:lang w:val="en-US"/>
        </w:rPr>
        <w:t>Block Customer Login Account</w:t>
      </w:r>
    </w:p>
    <w:p w:rsidR="009E4C68" w:rsidP="009E4C68" w:rsidRDefault="009E4C68" w14:paraId="4FD7AC80" w14:textId="77777777">
      <w:pPr>
        <w:rPr>
          <w:lang w:val="en-US"/>
        </w:rPr>
      </w:pPr>
    </w:p>
    <w:p w:rsidR="00B47271" w:rsidP="009204CE" w:rsidRDefault="009E4C68" w14:paraId="3CECA73B" w14:textId="2A9532BD">
      <w:pPr>
        <w:spacing w:line="360" w:lineRule="auto"/>
        <w:jc w:val="both"/>
        <w:rPr>
          <w:rFonts w:ascii="Arial" w:hAnsi="Arial" w:cs="Arial"/>
          <w:lang w:val="en-US"/>
        </w:rPr>
      </w:pPr>
      <w:r w:rsidRPr="009E4C68">
        <w:rPr>
          <w:rFonts w:ascii="Arial" w:hAnsi="Arial" w:cs="Arial"/>
          <w:lang w:val="en-US"/>
        </w:rPr>
        <w:t xml:space="preserve">The admin user </w:t>
      </w:r>
      <w:r>
        <w:rPr>
          <w:rFonts w:ascii="Arial" w:hAnsi="Arial" w:cs="Arial"/>
          <w:lang w:val="en-US"/>
        </w:rPr>
        <w:t xml:space="preserve">should be able to search customer </w:t>
      </w:r>
      <w:r w:rsidR="00B47271">
        <w:rPr>
          <w:rFonts w:ascii="Arial" w:hAnsi="Arial" w:cs="Arial"/>
          <w:lang w:val="en-US"/>
        </w:rPr>
        <w:t xml:space="preserve">accounts </w:t>
      </w:r>
      <w:r w:rsidR="00663D1C">
        <w:rPr>
          <w:rFonts w:ascii="Arial" w:hAnsi="Arial" w:cs="Arial"/>
          <w:lang w:val="en-US"/>
        </w:rPr>
        <w:t xml:space="preserve">(Internet Banking) </w:t>
      </w:r>
      <w:r w:rsidR="00B47271">
        <w:rPr>
          <w:rFonts w:ascii="Arial" w:hAnsi="Arial" w:cs="Arial"/>
          <w:lang w:val="en-US"/>
        </w:rPr>
        <w:t>and block them</w:t>
      </w:r>
      <w:r w:rsidR="009204CE">
        <w:rPr>
          <w:rFonts w:ascii="Arial" w:hAnsi="Arial" w:cs="Arial"/>
          <w:lang w:val="en-US"/>
        </w:rPr>
        <w:t xml:space="preserve"> from accessing the system.</w:t>
      </w:r>
      <w:r w:rsidR="00E54A6B">
        <w:rPr>
          <w:rFonts w:ascii="Arial" w:hAnsi="Arial" w:cs="Arial"/>
          <w:lang w:val="en-US"/>
        </w:rPr>
        <w:t xml:space="preserve"> Upon blocking the account, an email should be sent to their email</w:t>
      </w:r>
      <w:r w:rsidR="00850BFC">
        <w:rPr>
          <w:rFonts w:ascii="Arial" w:hAnsi="Arial" w:cs="Arial"/>
          <w:lang w:val="en-US"/>
        </w:rPr>
        <w:t xml:space="preserve"> address</w:t>
      </w:r>
      <w:r w:rsidR="00E54A6B">
        <w:rPr>
          <w:rFonts w:ascii="Arial" w:hAnsi="Arial" w:cs="Arial"/>
          <w:lang w:val="en-US"/>
        </w:rPr>
        <w:t xml:space="preserve"> </w:t>
      </w:r>
      <w:r w:rsidR="00210F21">
        <w:rPr>
          <w:rFonts w:ascii="Arial" w:hAnsi="Arial" w:cs="Arial"/>
          <w:lang w:val="en-US"/>
        </w:rPr>
        <w:t xml:space="preserve">informing </w:t>
      </w:r>
      <w:r w:rsidR="00A708B4">
        <w:rPr>
          <w:rFonts w:ascii="Arial" w:hAnsi="Arial" w:cs="Arial"/>
          <w:lang w:val="en-US"/>
        </w:rPr>
        <w:t xml:space="preserve">them </w:t>
      </w:r>
      <w:r w:rsidR="00210F21">
        <w:rPr>
          <w:rFonts w:ascii="Arial" w:hAnsi="Arial" w:cs="Arial"/>
          <w:lang w:val="en-US"/>
        </w:rPr>
        <w:t xml:space="preserve">the </w:t>
      </w:r>
      <w:r w:rsidR="00F83241">
        <w:rPr>
          <w:rFonts w:ascii="Arial" w:hAnsi="Arial" w:cs="Arial"/>
          <w:lang w:val="en-US"/>
        </w:rPr>
        <w:t>I</w:t>
      </w:r>
      <w:r w:rsidR="00210F21">
        <w:rPr>
          <w:rFonts w:ascii="Arial" w:hAnsi="Arial" w:cs="Arial"/>
          <w:lang w:val="en-US"/>
        </w:rPr>
        <w:t>nternet banking account has been block</w:t>
      </w:r>
      <w:r w:rsidR="00F83241">
        <w:rPr>
          <w:rFonts w:ascii="Arial" w:hAnsi="Arial" w:cs="Arial"/>
          <w:lang w:val="en-US"/>
        </w:rPr>
        <w:t>ed</w:t>
      </w:r>
      <w:r w:rsidR="00210F21">
        <w:rPr>
          <w:rFonts w:ascii="Arial" w:hAnsi="Arial" w:cs="Arial"/>
          <w:lang w:val="en-US"/>
        </w:rPr>
        <w:t xml:space="preserve"> due to suspicious transaction</w:t>
      </w:r>
      <w:r w:rsidR="00A708B4">
        <w:rPr>
          <w:rFonts w:ascii="Arial" w:hAnsi="Arial" w:cs="Arial"/>
          <w:lang w:val="en-US"/>
        </w:rPr>
        <w:t>s</w:t>
      </w:r>
      <w:r w:rsidR="00210F21">
        <w:rPr>
          <w:rFonts w:ascii="Arial" w:hAnsi="Arial" w:cs="Arial"/>
          <w:lang w:val="en-US"/>
        </w:rPr>
        <w:t xml:space="preserve">. </w:t>
      </w:r>
    </w:p>
    <w:p w:rsidR="0033569D" w:rsidP="009204CE" w:rsidRDefault="0033569D" w14:paraId="4D70B915" w14:textId="6307C604">
      <w:pPr>
        <w:spacing w:line="360" w:lineRule="auto"/>
        <w:jc w:val="both"/>
        <w:rPr>
          <w:rFonts w:ascii="Arial" w:hAnsi="Arial" w:cs="Arial"/>
          <w:lang w:val="en-US"/>
        </w:rPr>
      </w:pPr>
    </w:p>
    <w:p w:rsidRPr="00CF56CB" w:rsidR="00CF56CB" w:rsidP="00CF56CB" w:rsidRDefault="00CF56CB" w14:paraId="5110BAA8" w14:textId="5EE78925">
      <w:pPr>
        <w:pStyle w:val="Heading1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Set </w:t>
      </w:r>
      <w:r w:rsidR="00DC52B2">
        <w:rPr>
          <w:rFonts w:ascii="Arial" w:hAnsi="Arial" w:cs="Arial"/>
          <w:b/>
          <w:bCs/>
          <w:sz w:val="24"/>
          <w:szCs w:val="24"/>
          <w:lang w:val="en-US"/>
        </w:rPr>
        <w:t>System Parameters</w:t>
      </w:r>
    </w:p>
    <w:p w:rsidRPr="00CF56CB" w:rsidR="00CF56CB" w:rsidP="00CF56CB" w:rsidRDefault="00CF56CB" w14:paraId="2FA47EF3" w14:textId="77777777">
      <w:pPr>
        <w:rPr>
          <w:lang w:val="en-US"/>
        </w:rPr>
      </w:pPr>
    </w:p>
    <w:p w:rsidR="00E61282" w:rsidP="00C122A3" w:rsidRDefault="00E61282" w14:paraId="06681D05" w14:textId="77777777">
      <w:pPr>
        <w:spacing w:line="360" w:lineRule="auto"/>
        <w:jc w:val="both"/>
        <w:rPr>
          <w:rFonts w:ascii="Arial" w:hAnsi="Arial" w:cs="Arial"/>
          <w:lang w:val="en-US"/>
        </w:rPr>
      </w:pPr>
      <w:r w:rsidRPr="009E4C68">
        <w:rPr>
          <w:rFonts w:ascii="Arial" w:hAnsi="Arial" w:cs="Arial"/>
          <w:lang w:val="en-US"/>
        </w:rPr>
        <w:t xml:space="preserve">The admin user </w:t>
      </w:r>
      <w:r>
        <w:rPr>
          <w:rFonts w:ascii="Arial" w:hAnsi="Arial" w:cs="Arial"/>
          <w:lang w:val="en-US"/>
        </w:rPr>
        <w:t>should be able to set the following system parameters:</w:t>
      </w:r>
    </w:p>
    <w:p w:rsidR="00E61282" w:rsidP="00C122A3" w:rsidRDefault="00E61282" w14:paraId="75B6209B" w14:textId="77777777">
      <w:pPr>
        <w:spacing w:line="360" w:lineRule="auto"/>
        <w:jc w:val="both"/>
        <w:rPr>
          <w:rFonts w:ascii="Arial" w:hAnsi="Arial" w:cs="Arial"/>
          <w:lang w:val="en-US"/>
        </w:rPr>
      </w:pPr>
    </w:p>
    <w:p w:rsidR="00E61282" w:rsidP="00C122A3" w:rsidRDefault="00E61282" w14:paraId="5F24DF1F" w14:textId="4514669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n-US"/>
        </w:rPr>
      </w:pPr>
      <w:r w:rsidRPr="00E61282">
        <w:rPr>
          <w:rFonts w:ascii="Arial" w:hAnsi="Arial" w:cs="Arial"/>
          <w:lang w:val="en-US"/>
        </w:rPr>
        <w:t xml:space="preserve"> </w:t>
      </w:r>
      <w:r w:rsidRPr="00C122A3" w:rsidR="00C3665C">
        <w:rPr>
          <w:rFonts w:ascii="Arial" w:hAnsi="Arial" w:cs="Arial"/>
          <w:i/>
          <w:iCs/>
          <w:lang w:val="en-US"/>
        </w:rPr>
        <w:t>Fund transfer limit for TAC</w:t>
      </w:r>
      <w:r w:rsidR="00C3665C">
        <w:rPr>
          <w:rFonts w:ascii="Arial" w:hAnsi="Arial" w:cs="Arial"/>
          <w:lang w:val="en-US"/>
        </w:rPr>
        <w:t xml:space="preserve">. The default </w:t>
      </w:r>
      <w:r w:rsidR="00C4158B">
        <w:rPr>
          <w:rFonts w:ascii="Arial" w:hAnsi="Arial" w:cs="Arial"/>
          <w:lang w:val="en-US"/>
        </w:rPr>
        <w:t xml:space="preserve">maximum </w:t>
      </w:r>
      <w:r w:rsidR="00C3665C">
        <w:rPr>
          <w:rFonts w:ascii="Arial" w:hAnsi="Arial" w:cs="Arial"/>
          <w:lang w:val="en-US"/>
        </w:rPr>
        <w:t xml:space="preserve">limit </w:t>
      </w:r>
      <w:r w:rsidR="00FC36DE">
        <w:rPr>
          <w:rFonts w:ascii="Arial" w:hAnsi="Arial" w:cs="Arial"/>
          <w:lang w:val="en-US"/>
        </w:rPr>
        <w:t>for fund transfer</w:t>
      </w:r>
      <w:r w:rsidR="00C122A3">
        <w:rPr>
          <w:rFonts w:ascii="Arial" w:hAnsi="Arial" w:cs="Arial"/>
          <w:lang w:val="en-US"/>
        </w:rPr>
        <w:t>s</w:t>
      </w:r>
      <w:r w:rsidR="00FC36DE">
        <w:rPr>
          <w:rFonts w:ascii="Arial" w:hAnsi="Arial" w:cs="Arial"/>
          <w:lang w:val="en-US"/>
        </w:rPr>
        <w:t xml:space="preserve"> without a TAC verification is £1000. However, the system admin should be able to increase and decrease the limit. </w:t>
      </w:r>
    </w:p>
    <w:p w:rsidRPr="00E61282" w:rsidR="00C122A3" w:rsidP="00C122A3" w:rsidRDefault="00BF367E" w14:paraId="5B40B44D" w14:textId="136477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n-US"/>
        </w:rPr>
      </w:pPr>
      <w:r w:rsidRPr="00BF367E">
        <w:rPr>
          <w:rFonts w:ascii="Arial" w:hAnsi="Arial" w:cs="Arial"/>
          <w:i/>
          <w:iCs/>
          <w:lang w:val="en-US"/>
        </w:rPr>
        <w:t>Login interval time for TAC</w:t>
      </w:r>
      <w:r>
        <w:rPr>
          <w:rFonts w:ascii="Arial" w:hAnsi="Arial" w:cs="Arial"/>
          <w:lang w:val="en-US"/>
        </w:rPr>
        <w:t>. The default</w:t>
      </w:r>
      <w:r w:rsidR="00251691">
        <w:rPr>
          <w:rFonts w:ascii="Arial" w:hAnsi="Arial" w:cs="Arial"/>
          <w:lang w:val="en-US"/>
        </w:rPr>
        <w:t xml:space="preserve"> inactivity</w:t>
      </w:r>
      <w:r>
        <w:rPr>
          <w:rFonts w:ascii="Arial" w:hAnsi="Arial" w:cs="Arial"/>
          <w:lang w:val="en-US"/>
        </w:rPr>
        <w:t xml:space="preserve"> login</w:t>
      </w:r>
      <w:r w:rsidR="00E41307">
        <w:rPr>
          <w:rFonts w:ascii="Arial" w:hAnsi="Arial" w:cs="Arial"/>
          <w:lang w:val="en-US"/>
        </w:rPr>
        <w:t xml:space="preserve"> interval,</w:t>
      </w:r>
      <w:r>
        <w:rPr>
          <w:rFonts w:ascii="Arial" w:hAnsi="Arial" w:cs="Arial"/>
          <w:lang w:val="en-US"/>
        </w:rPr>
        <w:t xml:space="preserve"> which requires a TAC verification</w:t>
      </w:r>
      <w:r w:rsidR="00E41307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="00E41307">
        <w:rPr>
          <w:rFonts w:ascii="Arial" w:hAnsi="Arial" w:cs="Arial"/>
          <w:lang w:val="en-US"/>
        </w:rPr>
        <w:t xml:space="preserve">is 30 days. The system admin should be able to amend this value </w:t>
      </w:r>
      <w:r w:rsidR="00BD7F78">
        <w:rPr>
          <w:rFonts w:ascii="Arial" w:hAnsi="Arial" w:cs="Arial"/>
          <w:lang w:val="en-US"/>
        </w:rPr>
        <w:t>according</w:t>
      </w:r>
      <w:r w:rsidR="00E41307">
        <w:rPr>
          <w:rFonts w:ascii="Arial" w:hAnsi="Arial" w:cs="Arial"/>
          <w:lang w:val="en-US"/>
        </w:rPr>
        <w:t xml:space="preserve"> to central bank regulations. </w:t>
      </w:r>
    </w:p>
    <w:p w:rsidRPr="00616BCF" w:rsidR="0029635F" w:rsidP="0029635F" w:rsidRDefault="0029635F" w14:paraId="607B23F1" w14:textId="77777777">
      <w:pPr>
        <w:tabs>
          <w:tab w:val="left" w:pos="2196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320BF0" w:rsidP="00320BF0" w:rsidRDefault="006E75D3" w14:paraId="562266F8" w14:textId="4F91A588">
      <w:pPr>
        <w:pStyle w:val="Heading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616BCF">
        <w:rPr>
          <w:rFonts w:ascii="Arial" w:hAnsi="Arial" w:cs="Arial"/>
          <w:b/>
          <w:bCs/>
          <w:sz w:val="24"/>
          <w:szCs w:val="24"/>
          <w:lang w:val="en-US"/>
        </w:rPr>
        <w:t>Technical Requirements</w:t>
      </w:r>
    </w:p>
    <w:p w:rsidR="00320BF0" w:rsidP="00320BF0" w:rsidRDefault="00320BF0" w14:paraId="7F8F24A2" w14:textId="77777777">
      <w:pPr>
        <w:rPr>
          <w:lang w:val="en-US"/>
        </w:rPr>
      </w:pPr>
    </w:p>
    <w:p w:rsidR="00320BF0" w:rsidP="00533C02" w:rsidRDefault="00320BF0" w14:paraId="3151974D" w14:textId="5A27DAA2">
      <w:pPr>
        <w:spacing w:line="360" w:lineRule="auto"/>
        <w:jc w:val="both"/>
        <w:rPr>
          <w:rFonts w:ascii="Arial" w:hAnsi="Arial" w:cs="Arial"/>
          <w:lang w:val="en-US"/>
        </w:rPr>
      </w:pPr>
      <w:r w:rsidRPr="00D00FE4">
        <w:rPr>
          <w:rFonts w:ascii="Arial" w:hAnsi="Arial" w:cs="Arial"/>
          <w:lang w:val="en-US"/>
        </w:rPr>
        <w:t xml:space="preserve">The </w:t>
      </w:r>
      <w:r w:rsidR="00D00FE4">
        <w:rPr>
          <w:rFonts w:ascii="Arial" w:hAnsi="Arial" w:cs="Arial"/>
          <w:lang w:val="en-US"/>
        </w:rPr>
        <w:t xml:space="preserve">system should be a proof of concept </w:t>
      </w:r>
      <w:r w:rsidR="000350BE">
        <w:rPr>
          <w:rFonts w:ascii="Arial" w:hAnsi="Arial" w:cs="Arial"/>
          <w:lang w:val="en-US"/>
        </w:rPr>
        <w:t>for a web application. A local host is acceptable for the project’s deliverable</w:t>
      </w:r>
      <w:r w:rsidR="00364DD6">
        <w:rPr>
          <w:rFonts w:ascii="Arial" w:hAnsi="Arial" w:cs="Arial"/>
          <w:lang w:val="en-US"/>
        </w:rPr>
        <w:t>s</w:t>
      </w:r>
      <w:r w:rsidR="000350BE">
        <w:rPr>
          <w:rFonts w:ascii="Arial" w:hAnsi="Arial" w:cs="Arial"/>
          <w:lang w:val="en-US"/>
        </w:rPr>
        <w:t>. However, using an email API for Google emails is required for TACs. Using any web application framework is not a requirement</w:t>
      </w:r>
      <w:r w:rsidR="00F97DE7">
        <w:rPr>
          <w:rFonts w:ascii="Arial" w:hAnsi="Arial" w:cs="Arial"/>
          <w:lang w:val="en-US"/>
        </w:rPr>
        <w:t>,</w:t>
      </w:r>
      <w:r w:rsidR="00F23E0B">
        <w:rPr>
          <w:rFonts w:ascii="Arial" w:hAnsi="Arial" w:cs="Arial"/>
          <w:lang w:val="en-US"/>
        </w:rPr>
        <w:t xml:space="preserve"> </w:t>
      </w:r>
      <w:r w:rsidR="0087283E">
        <w:rPr>
          <w:rFonts w:ascii="Arial" w:hAnsi="Arial" w:cs="Arial"/>
          <w:lang w:val="en-US"/>
        </w:rPr>
        <w:t>and</w:t>
      </w:r>
      <w:r w:rsidR="00F23E0B">
        <w:rPr>
          <w:rFonts w:ascii="Arial" w:hAnsi="Arial" w:cs="Arial"/>
          <w:lang w:val="en-US"/>
        </w:rPr>
        <w:t xml:space="preserve"> procedural programming of PHP </w:t>
      </w:r>
      <w:r w:rsidR="00C52F36">
        <w:rPr>
          <w:rFonts w:ascii="Arial" w:hAnsi="Arial" w:cs="Arial"/>
          <w:lang w:val="en-US"/>
        </w:rPr>
        <w:t xml:space="preserve">or </w:t>
      </w:r>
      <w:r w:rsidRPr="0058686B" w:rsidR="00C52F36">
        <w:rPr>
          <w:rFonts w:ascii="Arial" w:hAnsi="Arial" w:cs="Arial"/>
          <w:b/>
          <w:bCs/>
          <w:lang w:val="en-US"/>
        </w:rPr>
        <w:t xml:space="preserve">equivalents </w:t>
      </w:r>
      <w:r w:rsidR="00C52F36">
        <w:rPr>
          <w:rFonts w:ascii="Arial" w:hAnsi="Arial" w:cs="Arial"/>
          <w:lang w:val="en-US"/>
        </w:rPr>
        <w:t xml:space="preserve">is sufficient to progress with this project. </w:t>
      </w:r>
    </w:p>
    <w:p w:rsidR="0012687D" w:rsidP="00533C02" w:rsidRDefault="0012687D" w14:paraId="7F0B8F07" w14:textId="77777777">
      <w:pPr>
        <w:spacing w:line="360" w:lineRule="auto"/>
        <w:jc w:val="both"/>
        <w:rPr>
          <w:rFonts w:ascii="Arial" w:hAnsi="Arial" w:cs="Arial"/>
          <w:lang w:val="en-US"/>
        </w:rPr>
      </w:pPr>
    </w:p>
    <w:p w:rsidR="0012687D" w:rsidP="00533C02" w:rsidRDefault="0012687D" w14:paraId="0B6E3C0D" w14:textId="5FDBAB11">
      <w:pPr>
        <w:spacing w:line="360" w:lineRule="auto"/>
        <w:jc w:val="both"/>
        <w:rPr>
          <w:rFonts w:ascii="Arial" w:hAnsi="Arial" w:cs="Arial"/>
          <w:lang w:val="en-US"/>
        </w:rPr>
      </w:pPr>
      <w:r w:rsidRPr="0CC1B748">
        <w:rPr>
          <w:rFonts w:ascii="Arial" w:hAnsi="Arial" w:cs="Arial"/>
          <w:lang w:val="en-US"/>
        </w:rPr>
        <w:t>A simple database</w:t>
      </w:r>
      <w:r w:rsidRPr="0CC1B748" w:rsidR="00EA1F02">
        <w:rPr>
          <w:rFonts w:ascii="Arial" w:hAnsi="Arial" w:cs="Arial"/>
          <w:lang w:val="en-US"/>
        </w:rPr>
        <w:t xml:space="preserve"> </w:t>
      </w:r>
      <w:r w:rsidRPr="0CC1B748" w:rsidR="0052054E">
        <w:rPr>
          <w:rFonts w:ascii="Arial" w:hAnsi="Arial" w:cs="Arial"/>
          <w:lang w:val="en-US"/>
        </w:rPr>
        <w:t xml:space="preserve">design </w:t>
      </w:r>
      <w:r w:rsidRPr="0CC1B748" w:rsidR="00EA1F02">
        <w:rPr>
          <w:rFonts w:ascii="Arial" w:hAnsi="Arial" w:cs="Arial"/>
          <w:lang w:val="en-US"/>
        </w:rPr>
        <w:t>and some fabricated datasets</w:t>
      </w:r>
      <w:r w:rsidRPr="0CC1B748">
        <w:rPr>
          <w:rFonts w:ascii="Arial" w:hAnsi="Arial" w:cs="Arial"/>
          <w:lang w:val="en-US"/>
        </w:rPr>
        <w:t xml:space="preserve"> </w:t>
      </w:r>
      <w:r w:rsidRPr="0CC1B748" w:rsidR="00EA1F02">
        <w:rPr>
          <w:rFonts w:ascii="Arial" w:hAnsi="Arial" w:cs="Arial"/>
          <w:lang w:val="en-US"/>
        </w:rPr>
        <w:t>are</w:t>
      </w:r>
      <w:r w:rsidRPr="0CC1B748">
        <w:rPr>
          <w:rFonts w:ascii="Arial" w:hAnsi="Arial" w:cs="Arial"/>
          <w:lang w:val="en-US"/>
        </w:rPr>
        <w:t xml:space="preserve"> required for this project. </w:t>
      </w:r>
      <w:r w:rsidRPr="0CC1B748" w:rsidR="004126FD">
        <w:rPr>
          <w:rFonts w:ascii="Arial" w:hAnsi="Arial" w:cs="Arial"/>
          <w:lang w:val="en-US"/>
        </w:rPr>
        <w:t xml:space="preserve">The </w:t>
      </w:r>
      <w:r w:rsidR="00A33A55">
        <w:rPr>
          <w:rFonts w:ascii="Arial" w:hAnsi="Arial" w:cs="Arial"/>
          <w:lang w:val="en-US"/>
        </w:rPr>
        <w:t xml:space="preserve">project's focal </w:t>
      </w:r>
      <w:r w:rsidR="00EE1B7C">
        <w:rPr>
          <w:rFonts w:ascii="Arial" w:hAnsi="Arial" w:cs="Arial"/>
          <w:lang w:val="en-US"/>
        </w:rPr>
        <w:t>objective</w:t>
      </w:r>
      <w:r w:rsidRPr="0CC1B748" w:rsidR="004126FD">
        <w:rPr>
          <w:rFonts w:ascii="Arial" w:hAnsi="Arial" w:cs="Arial"/>
          <w:lang w:val="en-US"/>
        </w:rPr>
        <w:t xml:space="preserve"> is not</w:t>
      </w:r>
      <w:r w:rsidRPr="0CC1B748" w:rsidR="000B35F7">
        <w:rPr>
          <w:rFonts w:ascii="Arial" w:hAnsi="Arial" w:cs="Arial"/>
          <w:lang w:val="en-US"/>
        </w:rPr>
        <w:t xml:space="preserve"> </w:t>
      </w:r>
      <w:r w:rsidRPr="0CC1B748" w:rsidR="004126FD">
        <w:rPr>
          <w:rFonts w:ascii="Arial" w:hAnsi="Arial" w:cs="Arial"/>
          <w:lang w:val="en-US"/>
        </w:rPr>
        <w:t>the database design</w:t>
      </w:r>
      <w:r w:rsidRPr="0CC1B748" w:rsidR="00C84B2B">
        <w:rPr>
          <w:rFonts w:ascii="Arial" w:hAnsi="Arial" w:cs="Arial"/>
          <w:lang w:val="en-US"/>
        </w:rPr>
        <w:t xml:space="preserve"> but </w:t>
      </w:r>
      <w:r w:rsidR="00B91CF8">
        <w:rPr>
          <w:rFonts w:ascii="Arial" w:hAnsi="Arial" w:cs="Arial"/>
          <w:lang w:val="en-US"/>
        </w:rPr>
        <w:t xml:space="preserve">the application of </w:t>
      </w:r>
      <w:proofErr w:type="spellStart"/>
      <w:r w:rsidR="00C620A9">
        <w:rPr>
          <w:rFonts w:ascii="Arial" w:hAnsi="Arial" w:cs="Arial"/>
          <w:lang w:val="en-US"/>
        </w:rPr>
        <w:t>Vigenere</w:t>
      </w:r>
      <w:proofErr w:type="spellEnd"/>
      <w:r w:rsidR="00C620A9">
        <w:rPr>
          <w:rFonts w:ascii="Arial" w:hAnsi="Arial" w:cs="Arial"/>
          <w:lang w:val="en-US"/>
        </w:rPr>
        <w:t xml:space="preserve"> Cipher encryption</w:t>
      </w:r>
      <w:r w:rsidRPr="0CC1B748" w:rsidR="00C84B2B">
        <w:rPr>
          <w:rFonts w:ascii="Arial" w:hAnsi="Arial" w:cs="Arial"/>
          <w:lang w:val="en-US"/>
        </w:rPr>
        <w:t xml:space="preserve"> </w:t>
      </w:r>
      <w:r w:rsidR="00C620A9">
        <w:rPr>
          <w:rFonts w:ascii="Arial" w:hAnsi="Arial" w:cs="Arial"/>
          <w:lang w:val="en-US"/>
        </w:rPr>
        <w:t>for the</w:t>
      </w:r>
      <w:r w:rsidRPr="0CC1B748" w:rsidR="00C84B2B">
        <w:rPr>
          <w:rFonts w:ascii="Arial" w:hAnsi="Arial" w:cs="Arial"/>
          <w:lang w:val="en-US"/>
        </w:rPr>
        <w:t xml:space="preserve"> TAC</w:t>
      </w:r>
      <w:r w:rsidRPr="0CC1B748" w:rsidR="17B0989A">
        <w:rPr>
          <w:rFonts w:ascii="Arial" w:hAnsi="Arial" w:cs="Arial"/>
          <w:lang w:val="en-US"/>
        </w:rPr>
        <w:t xml:space="preserve">. </w:t>
      </w:r>
      <w:r w:rsidRPr="0CC1B748" w:rsidR="00C84B2B">
        <w:rPr>
          <w:rFonts w:ascii="Arial" w:hAnsi="Arial" w:cs="Arial"/>
          <w:lang w:val="en-US"/>
        </w:rPr>
        <w:t>H</w:t>
      </w:r>
      <w:r w:rsidRPr="0CC1B748" w:rsidR="004126FD">
        <w:rPr>
          <w:rFonts w:ascii="Arial" w:hAnsi="Arial" w:cs="Arial"/>
          <w:lang w:val="en-US"/>
        </w:rPr>
        <w:t xml:space="preserve">owever, </w:t>
      </w:r>
      <w:r w:rsidR="00364DD6">
        <w:rPr>
          <w:rFonts w:ascii="Arial" w:hAnsi="Arial" w:cs="Arial"/>
          <w:lang w:val="en-US"/>
        </w:rPr>
        <w:t>this project seeks a good database design that supports the concep</w:t>
      </w:r>
      <w:r w:rsidRPr="0CC1B748" w:rsidR="00476F96">
        <w:rPr>
          <w:rFonts w:ascii="Arial" w:hAnsi="Arial" w:cs="Arial"/>
          <w:lang w:val="en-US"/>
        </w:rPr>
        <w:t>t.</w:t>
      </w:r>
    </w:p>
    <w:p w:rsidR="004F4756" w:rsidP="00533C02" w:rsidRDefault="004F4756" w14:paraId="2E7DF056" w14:textId="77777777">
      <w:pPr>
        <w:spacing w:line="360" w:lineRule="auto"/>
        <w:jc w:val="both"/>
        <w:rPr>
          <w:rFonts w:ascii="Arial" w:hAnsi="Arial" w:cs="Arial"/>
          <w:lang w:val="en-US"/>
        </w:rPr>
      </w:pPr>
    </w:p>
    <w:p w:rsidRPr="00131FE8" w:rsidR="004F4756" w:rsidP="00131FE8" w:rsidRDefault="004F4756" w14:paraId="4EBA451F" w14:textId="00BDC399">
      <w:pPr>
        <w:pStyle w:val="Heading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31FE8">
        <w:rPr>
          <w:rFonts w:ascii="Arial" w:hAnsi="Arial" w:cs="Arial"/>
          <w:b/>
          <w:bCs/>
          <w:sz w:val="24"/>
          <w:szCs w:val="24"/>
          <w:lang w:val="en-US"/>
        </w:rPr>
        <w:t>Other Generic Requirements</w:t>
      </w:r>
    </w:p>
    <w:p w:rsidR="004F4756" w:rsidP="004F4756" w:rsidRDefault="004F4756" w14:paraId="6BECE858" w14:textId="77777777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:rsidRPr="001B4B53" w:rsidR="00131FE8" w:rsidP="001B4B53" w:rsidRDefault="00B25C83" w14:paraId="0914722D" w14:textId="5C94CF23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project is an enhancement to </w:t>
      </w:r>
      <w:r w:rsidR="009A0633">
        <w:rPr>
          <w:rFonts w:ascii="Arial" w:hAnsi="Arial" w:cs="Arial"/>
          <w:lang w:val="en-US"/>
        </w:rPr>
        <w:t>the existing</w:t>
      </w:r>
      <w:r>
        <w:rPr>
          <w:rFonts w:ascii="Arial" w:hAnsi="Arial" w:cs="Arial"/>
          <w:lang w:val="en-US"/>
        </w:rPr>
        <w:t xml:space="preserve"> functionalities </w:t>
      </w:r>
      <w:r w:rsidR="005608D5">
        <w:rPr>
          <w:rFonts w:ascii="Arial" w:hAnsi="Arial" w:cs="Arial"/>
          <w:lang w:val="en-US"/>
        </w:rPr>
        <w:t>of</w:t>
      </w:r>
      <w:r w:rsidR="009A0633">
        <w:rPr>
          <w:rFonts w:ascii="Arial" w:hAnsi="Arial" w:cs="Arial"/>
          <w:lang w:val="en-US"/>
        </w:rPr>
        <w:t xml:space="preserve"> the </w:t>
      </w:r>
      <w:r w:rsidR="009D09E9">
        <w:rPr>
          <w:rFonts w:ascii="Arial" w:hAnsi="Arial" w:cs="Arial"/>
          <w:lang w:val="en-US"/>
        </w:rPr>
        <w:t>Internet banking platform,</w:t>
      </w:r>
      <w:r w:rsidR="009A063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i.e., login and fund transfer. Therefore, </w:t>
      </w:r>
      <w:r w:rsidR="00AB3042">
        <w:rPr>
          <w:rFonts w:ascii="Arial" w:hAnsi="Arial" w:cs="Arial"/>
          <w:lang w:val="en-US"/>
        </w:rPr>
        <w:t xml:space="preserve">the proof of concept for this project </w:t>
      </w:r>
      <w:r w:rsidR="00AC015D">
        <w:rPr>
          <w:rFonts w:ascii="Arial" w:hAnsi="Arial" w:cs="Arial"/>
          <w:lang w:val="en-US"/>
        </w:rPr>
        <w:t xml:space="preserve">would necessitate </w:t>
      </w:r>
      <w:r>
        <w:rPr>
          <w:rFonts w:ascii="Arial" w:hAnsi="Arial" w:cs="Arial"/>
          <w:lang w:val="en-US"/>
        </w:rPr>
        <w:t xml:space="preserve">having </w:t>
      </w:r>
      <w:r w:rsidR="00A664C6">
        <w:rPr>
          <w:rFonts w:ascii="Arial" w:hAnsi="Arial" w:cs="Arial"/>
          <w:lang w:val="en-US"/>
        </w:rPr>
        <w:t xml:space="preserve">common </w:t>
      </w:r>
      <w:r w:rsidR="007314BA">
        <w:rPr>
          <w:rFonts w:ascii="Arial" w:hAnsi="Arial" w:cs="Arial"/>
          <w:lang w:val="en-US"/>
        </w:rPr>
        <w:t>I</w:t>
      </w:r>
      <w:r w:rsidR="00A664C6">
        <w:rPr>
          <w:rFonts w:ascii="Arial" w:hAnsi="Arial" w:cs="Arial"/>
          <w:lang w:val="en-US"/>
        </w:rPr>
        <w:t>nternet banking features such as account holders</w:t>
      </w:r>
      <w:r w:rsidRPr="44587DE3" w:rsidR="00D6CBD6">
        <w:rPr>
          <w:rFonts w:ascii="Arial" w:hAnsi="Arial" w:cs="Arial"/>
          <w:lang w:val="en-US"/>
        </w:rPr>
        <w:t xml:space="preserve">, account balance, </w:t>
      </w:r>
      <w:r w:rsidRPr="44587DE3" w:rsidR="5D4746C3">
        <w:rPr>
          <w:rFonts w:ascii="Arial" w:hAnsi="Arial" w:cs="Arial"/>
          <w:lang w:val="en-US"/>
        </w:rPr>
        <w:t>user status and many more</w:t>
      </w:r>
      <w:r w:rsidRPr="44587DE3" w:rsidR="00BF0528">
        <w:rPr>
          <w:rFonts w:ascii="Arial" w:hAnsi="Arial" w:cs="Arial"/>
          <w:lang w:val="en-US"/>
        </w:rPr>
        <w:t>.</w:t>
      </w:r>
      <w:r w:rsidRPr="44587DE3" w:rsidR="000B653D">
        <w:rPr>
          <w:rFonts w:ascii="Arial" w:hAnsi="Arial" w:cs="Arial"/>
          <w:lang w:val="en-US"/>
        </w:rPr>
        <w:t xml:space="preserve"> </w:t>
      </w:r>
      <w:r w:rsidR="00483444">
        <w:rPr>
          <w:rFonts w:ascii="Arial" w:hAnsi="Arial" w:cs="Arial"/>
          <w:lang w:val="en-US"/>
        </w:rPr>
        <w:t xml:space="preserve">Using sample data </w:t>
      </w:r>
      <w:r w:rsidR="00752891">
        <w:rPr>
          <w:rFonts w:ascii="Arial" w:hAnsi="Arial" w:cs="Arial"/>
          <w:lang w:val="en-US"/>
        </w:rPr>
        <w:t>for account holders, accounts</w:t>
      </w:r>
      <w:r w:rsidR="00FF6D8A">
        <w:rPr>
          <w:rFonts w:ascii="Arial" w:hAnsi="Arial" w:cs="Arial"/>
          <w:lang w:val="en-US"/>
        </w:rPr>
        <w:t xml:space="preserve">, </w:t>
      </w:r>
      <w:r w:rsidR="00181CB6">
        <w:rPr>
          <w:rFonts w:ascii="Arial" w:hAnsi="Arial" w:cs="Arial"/>
          <w:lang w:val="en-US"/>
        </w:rPr>
        <w:t xml:space="preserve">and </w:t>
      </w:r>
      <w:r w:rsidR="00FF6D8A">
        <w:rPr>
          <w:rFonts w:ascii="Arial" w:hAnsi="Arial" w:cs="Arial"/>
          <w:lang w:val="en-US"/>
        </w:rPr>
        <w:t xml:space="preserve">internal users (admin) is </w:t>
      </w:r>
      <w:r w:rsidR="00181CB6">
        <w:rPr>
          <w:rFonts w:ascii="Arial" w:hAnsi="Arial" w:cs="Arial"/>
          <w:lang w:val="en-US"/>
        </w:rPr>
        <w:t xml:space="preserve">part of the </w:t>
      </w:r>
      <w:r w:rsidR="00837C2E">
        <w:rPr>
          <w:rFonts w:ascii="Arial" w:hAnsi="Arial" w:cs="Arial"/>
          <w:lang w:val="en-US"/>
        </w:rPr>
        <w:t>project</w:t>
      </w:r>
      <w:r w:rsidR="009E5DFE">
        <w:rPr>
          <w:rFonts w:ascii="Arial" w:hAnsi="Arial" w:cs="Arial"/>
          <w:lang w:val="en-US"/>
        </w:rPr>
        <w:t xml:space="preserve"> package</w:t>
      </w:r>
      <w:r w:rsidR="00181CB6">
        <w:rPr>
          <w:rFonts w:ascii="Arial" w:hAnsi="Arial" w:cs="Arial"/>
          <w:lang w:val="en-US"/>
        </w:rPr>
        <w:t xml:space="preserve">. </w:t>
      </w:r>
      <w:r w:rsidRPr="001B4B53" w:rsidR="000B653D">
        <w:rPr>
          <w:rFonts w:ascii="Arial" w:hAnsi="Arial" w:cs="Arial"/>
          <w:lang w:val="en-US"/>
        </w:rPr>
        <w:t>Th</w:t>
      </w:r>
      <w:r w:rsidRPr="001B4B53" w:rsidR="28163F0F">
        <w:rPr>
          <w:rFonts w:ascii="Arial" w:hAnsi="Arial" w:cs="Arial"/>
          <w:lang w:val="en-US"/>
        </w:rPr>
        <w:t>e requirements f</w:t>
      </w:r>
      <w:r w:rsidRPr="001B4B53" w:rsidR="00E0047A">
        <w:rPr>
          <w:rFonts w:ascii="Arial" w:hAnsi="Arial" w:cs="Arial"/>
          <w:lang w:val="en-US"/>
        </w:rPr>
        <w:t>or this</w:t>
      </w:r>
      <w:r w:rsidRPr="001B4B53" w:rsidR="000B653D">
        <w:rPr>
          <w:rFonts w:ascii="Arial" w:hAnsi="Arial" w:cs="Arial"/>
          <w:lang w:val="en-US"/>
        </w:rPr>
        <w:t xml:space="preserve"> section should be gathered </w:t>
      </w:r>
      <w:r w:rsidRPr="001B4B53" w:rsidR="24F8F59A">
        <w:rPr>
          <w:rFonts w:ascii="Arial" w:hAnsi="Arial" w:cs="Arial"/>
          <w:lang w:val="en-US"/>
        </w:rPr>
        <w:t>from</w:t>
      </w:r>
      <w:r w:rsidRPr="001B4B53" w:rsidR="000B653D">
        <w:rPr>
          <w:rFonts w:ascii="Arial" w:hAnsi="Arial" w:cs="Arial"/>
          <w:lang w:val="en-US"/>
        </w:rPr>
        <w:t xml:space="preserve"> the client during the </w:t>
      </w:r>
      <w:r w:rsidRPr="001B4B53" w:rsidR="00383002">
        <w:rPr>
          <w:rFonts w:ascii="Arial" w:hAnsi="Arial" w:cs="Arial"/>
          <w:lang w:val="en-US"/>
        </w:rPr>
        <w:t>lecture/tutorial sessions</w:t>
      </w:r>
      <w:r w:rsidRPr="001B4B53" w:rsidR="006D1CB3">
        <w:rPr>
          <w:rFonts w:ascii="Arial" w:hAnsi="Arial" w:cs="Arial"/>
          <w:lang w:val="en-US"/>
        </w:rPr>
        <w:t xml:space="preserve">. </w:t>
      </w:r>
    </w:p>
    <w:p w:rsidR="00867547" w:rsidP="00B152E6" w:rsidRDefault="00B152E6" w14:paraId="67E6A8CC" w14:textId="49A58A6B">
      <w:pPr>
        <w:pStyle w:val="Heading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B152E6">
        <w:rPr>
          <w:rFonts w:ascii="Arial" w:hAnsi="Arial" w:cs="Arial"/>
          <w:b/>
          <w:bCs/>
          <w:sz w:val="24"/>
          <w:szCs w:val="24"/>
          <w:lang w:val="en-US"/>
        </w:rPr>
        <w:t>Optional Requirement</w:t>
      </w:r>
    </w:p>
    <w:p w:rsidR="00B152E6" w:rsidP="00B152E6" w:rsidRDefault="00B152E6" w14:paraId="6719AAFC" w14:textId="77777777">
      <w:pPr>
        <w:rPr>
          <w:lang w:val="en-US"/>
        </w:rPr>
      </w:pPr>
    </w:p>
    <w:p w:rsidRPr="0071180F" w:rsidR="00B152E6" w:rsidP="00A74DE1" w:rsidRDefault="0071180F" w14:paraId="3FF2F6E8" w14:textId="2DA4CF4B">
      <w:pPr>
        <w:spacing w:line="360" w:lineRule="auto"/>
        <w:ind w:left="360"/>
        <w:jc w:val="both"/>
        <w:rPr>
          <w:rFonts w:ascii="Arial" w:hAnsi="Arial" w:cs="Arial"/>
          <w:lang w:val="en-US"/>
        </w:rPr>
      </w:pPr>
      <w:r w:rsidRPr="25409737">
        <w:rPr>
          <w:rFonts w:ascii="Arial" w:hAnsi="Arial" w:cs="Arial"/>
          <w:lang w:val="en-US"/>
        </w:rPr>
        <w:t xml:space="preserve">Sending TACs to </w:t>
      </w:r>
      <w:r w:rsidRPr="25409737" w:rsidR="00D400B0">
        <w:rPr>
          <w:rFonts w:ascii="Arial" w:hAnsi="Arial" w:cs="Arial"/>
          <w:lang w:val="en-US"/>
        </w:rPr>
        <w:t>WhatsApp</w:t>
      </w:r>
      <w:r w:rsidRPr="25409737">
        <w:rPr>
          <w:rFonts w:ascii="Arial" w:hAnsi="Arial" w:cs="Arial"/>
          <w:lang w:val="en-US"/>
        </w:rPr>
        <w:t xml:space="preserve"> (business account) instead of email is </w:t>
      </w:r>
      <w:r w:rsidR="007263A3">
        <w:rPr>
          <w:rFonts w:ascii="Arial" w:hAnsi="Arial" w:cs="Arial"/>
          <w:lang w:val="en-US"/>
        </w:rPr>
        <w:t>prefe</w:t>
      </w:r>
      <w:r w:rsidRPr="25409737">
        <w:rPr>
          <w:rFonts w:ascii="Arial" w:hAnsi="Arial" w:cs="Arial"/>
          <w:lang w:val="en-US"/>
        </w:rPr>
        <w:t xml:space="preserve">rable. However, this requirement is not mandatory for the </w:t>
      </w:r>
      <w:r w:rsidRPr="25409737" w:rsidR="031AC8EA">
        <w:rPr>
          <w:rFonts w:ascii="Arial" w:hAnsi="Arial" w:cs="Arial"/>
          <w:lang w:val="en-US"/>
        </w:rPr>
        <w:t>proof-of-concept</w:t>
      </w:r>
      <w:r w:rsidRPr="25409737">
        <w:rPr>
          <w:rFonts w:ascii="Arial" w:hAnsi="Arial" w:cs="Arial"/>
          <w:lang w:val="en-US"/>
        </w:rPr>
        <w:t xml:space="preserve"> version. </w:t>
      </w:r>
    </w:p>
    <w:p w:rsidR="009A49C4" w:rsidP="00A74DE1" w:rsidRDefault="009A49C4" w14:paraId="7369F26A" w14:textId="7C722D19">
      <w:pPr>
        <w:spacing w:line="360" w:lineRule="auto"/>
        <w:rPr>
          <w:rFonts w:ascii="Arial" w:hAnsi="Arial" w:cs="Arial"/>
          <w:lang w:val="en-US"/>
        </w:rPr>
      </w:pPr>
    </w:p>
    <w:p w:rsidRPr="00C97011" w:rsidR="009A49C4" w:rsidP="009A49C4" w:rsidRDefault="009A49C4" w14:paraId="28E0A949" w14:textId="2E17FB32">
      <w:pPr>
        <w:pStyle w:val="Heading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C97011">
        <w:rPr>
          <w:rFonts w:ascii="Arial" w:hAnsi="Arial" w:cs="Arial"/>
          <w:b/>
          <w:bCs/>
          <w:sz w:val="24"/>
          <w:szCs w:val="24"/>
          <w:lang w:val="en-US"/>
        </w:rPr>
        <w:t>Useful Source Code</w:t>
      </w:r>
    </w:p>
    <w:p w:rsidR="009A49C4" w:rsidP="009A49C4" w:rsidRDefault="009A49C4" w14:paraId="4DCB2983" w14:textId="1E6D429F">
      <w:pPr>
        <w:rPr>
          <w:rFonts w:ascii="Arial" w:hAnsi="Arial" w:cs="Arial"/>
          <w:color w:val="000000" w:themeColor="text1"/>
          <w:lang w:val="en-US"/>
        </w:rPr>
      </w:pPr>
    </w:p>
    <w:p w:rsidR="009A49C4" w:rsidP="009A49C4" w:rsidRDefault="009A49C4" w14:paraId="0604782F" w14:textId="70E8DD74">
      <w:pPr>
        <w:rPr>
          <w:rFonts w:ascii="Arial" w:hAnsi="Arial" w:cs="Arial"/>
          <w:color w:val="000000" w:themeColor="text1"/>
          <w:lang w:val="en-US"/>
        </w:rPr>
      </w:pPr>
      <w:hyperlink r:id="rId10">
        <w:r w:rsidRPr="602807E5">
          <w:rPr>
            <w:rStyle w:val="Hyperlink"/>
            <w:rFonts w:ascii="Arial" w:hAnsi="Arial" w:cs="Arial"/>
            <w:lang w:val="en-US"/>
          </w:rPr>
          <w:t>https://replit.com/@zairulmazwan/Vigener-Cipher-Encryption-and-Decryption</w:t>
        </w:r>
      </w:hyperlink>
      <w:r w:rsidRPr="602807E5">
        <w:rPr>
          <w:rFonts w:ascii="Arial" w:hAnsi="Arial" w:cs="Arial"/>
          <w:color w:val="000000" w:themeColor="text1"/>
          <w:lang w:val="en-US"/>
        </w:rPr>
        <w:t xml:space="preserve"> </w:t>
      </w:r>
    </w:p>
    <w:p w:rsidR="009A49C4" w:rsidP="009A49C4" w:rsidRDefault="009A49C4" w14:paraId="748364A2" w14:textId="4A2E1AE0">
      <w:pPr>
        <w:rPr>
          <w:rFonts w:ascii="Arial" w:hAnsi="Arial" w:cs="Arial"/>
          <w:color w:val="000000" w:themeColor="text1"/>
          <w:lang w:val="en-US"/>
        </w:rPr>
      </w:pPr>
    </w:p>
    <w:p w:rsidR="009A49C4" w:rsidP="009A49C4" w:rsidRDefault="009A49C4" w14:paraId="6FB89894" w14:textId="47038B8E">
      <w:pPr>
        <w:rPr>
          <w:rFonts w:ascii="Arial" w:hAnsi="Arial" w:cs="Arial"/>
          <w:color w:val="000000" w:themeColor="text1"/>
          <w:lang w:val="en-US"/>
        </w:rPr>
      </w:pPr>
      <w:hyperlink r:id="rId11">
        <w:r w:rsidRPr="602807E5">
          <w:rPr>
            <w:rStyle w:val="Hyperlink"/>
            <w:rFonts w:ascii="Arial" w:hAnsi="Arial" w:cs="Arial"/>
            <w:lang w:val="en-US"/>
          </w:rPr>
          <w:t>https://replit.com/@zairulmazwan/Date-and-Interval</w:t>
        </w:r>
      </w:hyperlink>
      <w:r w:rsidRPr="602807E5">
        <w:rPr>
          <w:rFonts w:ascii="Arial" w:hAnsi="Arial" w:cs="Arial"/>
          <w:color w:val="000000" w:themeColor="text1"/>
          <w:lang w:val="en-US"/>
        </w:rPr>
        <w:t xml:space="preserve"> </w:t>
      </w:r>
    </w:p>
    <w:p w:rsidR="009A49C4" w:rsidP="009A49C4" w:rsidRDefault="009A49C4" w14:paraId="17C25E07" w14:textId="542BDC3D">
      <w:pPr>
        <w:rPr>
          <w:rFonts w:ascii="Arial" w:hAnsi="Arial" w:cs="Arial"/>
          <w:color w:val="000000" w:themeColor="text1"/>
          <w:lang w:val="en-US"/>
        </w:rPr>
      </w:pPr>
    </w:p>
    <w:p w:rsidR="009A49C4" w:rsidP="009A49C4" w:rsidRDefault="009A49C4" w14:paraId="169DFA8D" w14:textId="0F8C2E8B">
      <w:pPr>
        <w:rPr>
          <w:rFonts w:ascii="Arial" w:hAnsi="Arial" w:cs="Arial"/>
          <w:color w:val="000000" w:themeColor="text1"/>
          <w:lang w:val="en-US"/>
        </w:rPr>
      </w:pPr>
      <w:hyperlink r:id="rId12">
        <w:r w:rsidRPr="602807E5">
          <w:rPr>
            <w:rStyle w:val="Hyperlink"/>
            <w:rFonts w:ascii="Arial" w:hAnsi="Arial" w:cs="Arial"/>
            <w:lang w:val="en-US"/>
          </w:rPr>
          <w:t>https://github.com/zairulmazwan/emailPHP.git</w:t>
        </w:r>
      </w:hyperlink>
      <w:r w:rsidRPr="602807E5">
        <w:rPr>
          <w:rFonts w:ascii="Arial" w:hAnsi="Arial" w:cs="Arial"/>
          <w:color w:val="000000" w:themeColor="text1"/>
          <w:lang w:val="en-US"/>
        </w:rPr>
        <w:t xml:space="preserve"> </w:t>
      </w:r>
    </w:p>
    <w:p w:rsidR="002167DC" w:rsidP="009A49C4" w:rsidRDefault="002167DC" w14:paraId="76074EE5" w14:textId="77777777"/>
    <w:p w:rsidR="00396C26" w:rsidP="009A49C4" w:rsidRDefault="009E5A9A" w14:paraId="20515C9A" w14:textId="6E9F72E3">
      <w:pPr>
        <w:rPr>
          <w:rFonts w:ascii="Arial" w:hAnsi="Arial" w:cs="Arial"/>
          <w:color w:val="000000" w:themeColor="text1"/>
          <w:lang w:val="en-US"/>
        </w:rPr>
      </w:pPr>
      <w:ins w:author="Microsoft Word" w:date="2025-03-03T10:58:00Z" w16du:dateUtc="2025-03-03T10:58:00Z" w:id="0">
        <w:r>
          <w:rPr>
            <w:rFonts w:ascii="Arial" w:hAnsi="Arial" w:cs="Arial"/>
            <w:color w:val="000000" w:themeColor="text1"/>
            <w:lang w:val="en-US"/>
          </w:rPr>
          <w:fldChar w:fldCharType="begin"/>
        </w:r>
        <w:r>
          <w:rPr>
            <w:rFonts w:ascii="Arial" w:hAnsi="Arial" w:cs="Arial"/>
            <w:color w:val="000000" w:themeColor="text1"/>
            <w:lang w:val="en-US"/>
          </w:rPr>
          <w:instrText>HYPERLINK "</w:instrText>
        </w:r>
        <w:r w:rsidRPr="009E5A9A">
          <w:rPr>
            <w:rFonts w:ascii="Arial" w:hAnsi="Arial" w:cs="Arial"/>
            <w:color w:val="000000" w:themeColor="text1"/>
            <w:lang w:val="en-US"/>
          </w:rPr>
          <w:instrText>https://replit.com/@zairulmazwan/Questions-for-Key</w:instrText>
        </w:r>
        <w:r>
          <w:rPr>
            <w:rFonts w:ascii="Arial" w:hAnsi="Arial" w:cs="Arial"/>
            <w:color w:val="000000" w:themeColor="text1"/>
            <w:lang w:val="en-US"/>
          </w:rPr>
          <w:instrText>"</w:instrText>
        </w:r>
        <w:r>
          <w:rPr>
            <w:rFonts w:ascii="Arial" w:hAnsi="Arial" w:cs="Arial"/>
            <w:color w:val="000000" w:themeColor="text1"/>
            <w:lang w:val="en-US"/>
          </w:rPr>
          <w:fldChar w:fldCharType="separate"/>
        </w:r>
        <w:r w:rsidRPr="00E623C2">
          <w:rPr>
            <w:rStyle w:val="Hyperlink"/>
            <w:rFonts w:ascii="Arial" w:hAnsi="Arial" w:cs="Arial"/>
            <w:lang w:val="en-US"/>
          </w:rPr>
          <w:t>https://replit.com/@zairulmazwan/Questions-for-Key</w:t>
        </w:r>
        <w:r>
          <w:rPr>
            <w:rFonts w:ascii="Arial" w:hAnsi="Arial" w:cs="Arial"/>
            <w:color w:val="000000" w:themeColor="text1"/>
            <w:lang w:val="en-US"/>
          </w:rPr>
          <w:fldChar w:fldCharType="end"/>
        </w:r>
      </w:ins>
    </w:p>
    <w:p w:rsidR="002167DC" w:rsidP="009A49C4" w:rsidRDefault="002167DC" w14:paraId="134C6B35" w14:textId="77777777">
      <w:pPr>
        <w:rPr>
          <w:rFonts w:ascii="Arial" w:hAnsi="Arial" w:cs="Arial"/>
          <w:color w:val="000000" w:themeColor="text1"/>
          <w:lang w:val="en-US"/>
        </w:rPr>
      </w:pPr>
    </w:p>
    <w:p w:rsidR="002167DC" w:rsidP="009A49C4" w:rsidRDefault="002167DC" w14:paraId="6CA88471" w14:textId="49071959">
      <w:pPr>
        <w:rPr>
          <w:rFonts w:ascii="Arial" w:hAnsi="Arial" w:cs="Arial"/>
          <w:color w:val="000000" w:themeColor="text1"/>
          <w:lang w:val="en-US"/>
        </w:rPr>
      </w:pPr>
      <w:hyperlink w:history="1" r:id="rId13">
        <w:r w:rsidRPr="00E623C2">
          <w:rPr>
            <w:rStyle w:val="Hyperlink"/>
            <w:rFonts w:ascii="Arial" w:hAnsi="Arial" w:cs="Arial"/>
            <w:lang w:val="en-US"/>
          </w:rPr>
          <w:t>https://replit.com/@zairulmazwan/Random</w:t>
        </w:r>
      </w:hyperlink>
      <w:r>
        <w:rPr>
          <w:rFonts w:ascii="Arial" w:hAnsi="Arial" w:cs="Arial"/>
          <w:color w:val="000000" w:themeColor="text1"/>
          <w:lang w:val="en-US"/>
        </w:rPr>
        <w:t xml:space="preserve"> </w:t>
      </w:r>
    </w:p>
    <w:p w:rsidRPr="004803BD" w:rsidR="009E5A9A" w:rsidP="009A49C4" w:rsidRDefault="009E5A9A" w14:paraId="4AF7EE19" w14:textId="77777777">
      <w:pPr>
        <w:rPr>
          <w:rFonts w:ascii="Arial" w:hAnsi="Arial" w:cs="Arial"/>
          <w:color w:val="000000" w:themeColor="text1"/>
          <w:lang w:val="en-US"/>
        </w:rPr>
      </w:pPr>
    </w:p>
    <w:p w:rsidR="009A49C4" w:rsidP="00A74DE1" w:rsidRDefault="009A49C4" w14:paraId="21111F0B" w14:textId="583C0CBC">
      <w:pPr>
        <w:spacing w:line="360" w:lineRule="auto"/>
        <w:rPr>
          <w:rFonts w:ascii="Arial" w:hAnsi="Arial" w:cs="Arial"/>
          <w:lang w:val="en-US"/>
        </w:rPr>
      </w:pPr>
    </w:p>
    <w:p w:rsidR="001033ED" w:rsidP="001033ED" w:rsidRDefault="001033ED" w14:paraId="5C553FE3" w14:textId="3D72139A">
      <w:pPr>
        <w:pStyle w:val="Heading1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033ED">
        <w:rPr>
          <w:rFonts w:ascii="Arial" w:hAnsi="Arial" w:cs="Arial"/>
          <w:b/>
          <w:bCs/>
          <w:sz w:val="24"/>
          <w:szCs w:val="24"/>
          <w:lang w:val="en-US"/>
        </w:rPr>
        <w:t>Reference</w:t>
      </w:r>
      <w:r w:rsidR="00E0539F">
        <w:rPr>
          <w:rFonts w:ascii="Arial" w:hAnsi="Arial" w:cs="Arial"/>
          <w:b/>
          <w:bCs/>
          <w:sz w:val="24"/>
          <w:szCs w:val="24"/>
          <w:lang w:val="en-US"/>
        </w:rPr>
        <w:t>s</w:t>
      </w:r>
    </w:p>
    <w:p w:rsidR="001033ED" w:rsidP="001033ED" w:rsidRDefault="001033ED" w14:paraId="0E8C3D5F" w14:textId="77777777">
      <w:pPr>
        <w:rPr>
          <w:lang w:val="en-US"/>
        </w:rPr>
      </w:pPr>
    </w:p>
    <w:p w:rsidRPr="00C97011" w:rsidR="00C97011" w:rsidP="00C97011" w:rsidRDefault="000536BA" w14:paraId="7FFA441A" w14:textId="4EEEBA46">
      <w:pPr>
        <w:pStyle w:val="Heading1"/>
        <w:ind w:firstLine="360"/>
        <w:rPr>
          <w:rFonts w:ascii="Arial" w:hAnsi="Arial" w:cs="Arial"/>
          <w:color w:val="000000" w:themeColor="text1"/>
          <w:sz w:val="24"/>
          <w:szCs w:val="24"/>
        </w:rPr>
      </w:pPr>
      <w:r w:rsidRPr="00CB43DF">
        <w:rPr>
          <w:rFonts w:ascii="Arial" w:hAnsi="Arial" w:cs="Arial"/>
          <w:color w:val="000000" w:themeColor="text1"/>
          <w:sz w:val="24"/>
          <w:szCs w:val="24"/>
        </w:rPr>
        <w:t>The Vigenère Cipher Encryption and Decryption</w:t>
      </w:r>
      <w:r w:rsidRPr="00CB43DF" w:rsidR="002C5187">
        <w:rPr>
          <w:rFonts w:ascii="Arial" w:hAnsi="Arial" w:cs="Arial"/>
          <w:color w:val="000000" w:themeColor="text1"/>
          <w:sz w:val="24"/>
          <w:szCs w:val="24"/>
        </w:rPr>
        <w:t>,</w:t>
      </w:r>
      <w:r w:rsidRPr="00CB43DF" w:rsidR="001027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B43DF" w:rsidR="0010270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Available at:</w:t>
      </w:r>
      <w:r w:rsidRPr="00CB43DF" w:rsidR="00102703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CB43DF" w:rsidR="002C51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history="1" r:id="rId14">
        <w:r w:rsidRPr="00CB43DF" w:rsidR="002C5187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https://pages.mtu.edu/~shene/NSF-4/Tutorial/VIG/Vig-Base.html</w:t>
        </w:r>
      </w:hyperlink>
      <w:r w:rsidRPr="00CB43DF" w:rsidR="002C51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95694" w:rsidP="00695694" w:rsidRDefault="00695694" w14:paraId="2133BDBE" w14:textId="77777777"/>
    <w:p w:rsidR="00695694" w:rsidP="00695694" w:rsidRDefault="00695694" w14:paraId="5CE21FE1" w14:textId="77777777"/>
    <w:p w:rsidRPr="00695694" w:rsidR="00695694" w:rsidP="00B50E41" w:rsidRDefault="00695694" w14:paraId="3AB1A989" w14:textId="327AC61F">
      <w:pPr>
        <w:ind w:firstLine="360"/>
        <w:rPr>
          <w:rFonts w:ascii="Arial" w:hAnsi="Arial" w:cs="Arial"/>
        </w:rPr>
      </w:pPr>
      <w:r w:rsidRPr="00695694">
        <w:rPr>
          <w:rFonts w:ascii="Arial" w:hAnsi="Arial" w:cs="Arial"/>
        </w:rPr>
        <w:t>PHP script to send messages with WhatsApp Business API</w:t>
      </w:r>
      <w:r>
        <w:rPr>
          <w:rFonts w:ascii="Arial" w:hAnsi="Arial" w:cs="Arial"/>
        </w:rPr>
        <w:t xml:space="preserve">, </w:t>
      </w:r>
      <w:r w:rsidRPr="00CB43DF">
        <w:rPr>
          <w:rFonts w:ascii="Arial" w:hAnsi="Arial" w:cs="Arial"/>
          <w:color w:val="000000" w:themeColor="text1"/>
          <w:shd w:val="clear" w:color="auto" w:fill="FFFFFF"/>
        </w:rPr>
        <w:t>Available at:</w:t>
      </w:r>
    </w:p>
    <w:p w:rsidRPr="00695694" w:rsidR="00695694" w:rsidP="00695694" w:rsidRDefault="00695694" w14:paraId="63828920" w14:textId="4B3BB18F">
      <w:pPr>
        <w:rPr>
          <w:rFonts w:ascii="Arial" w:hAnsi="Arial" w:cs="Arial"/>
        </w:rPr>
      </w:pPr>
      <w:hyperlink w:history="1" r:id="rId15">
        <w:r w:rsidRPr="00695694">
          <w:rPr>
            <w:rStyle w:val="Hyperlink"/>
            <w:rFonts w:ascii="Arial" w:hAnsi="Arial" w:cs="Arial"/>
          </w:rPr>
          <w:t>https://medium.com/@256cub/php-script-to-send-messages-with-whatsapp-business-api-a732d5206a0d</w:t>
        </w:r>
      </w:hyperlink>
      <w:r w:rsidRPr="00695694">
        <w:rPr>
          <w:rFonts w:ascii="Arial" w:hAnsi="Arial" w:cs="Arial"/>
        </w:rPr>
        <w:t xml:space="preserve"> </w:t>
      </w:r>
    </w:p>
    <w:p w:rsidR="001033ED" w:rsidP="000536BA" w:rsidRDefault="001033ED" w14:paraId="6A4A22B6" w14:textId="77777777">
      <w:pPr>
        <w:rPr>
          <w:color w:val="000000" w:themeColor="text1"/>
          <w:lang w:val="en-US"/>
        </w:rPr>
      </w:pPr>
    </w:p>
    <w:p w:rsidR="00695694" w:rsidP="000536BA" w:rsidRDefault="00695694" w14:paraId="2E213E95" w14:textId="77777777">
      <w:pPr>
        <w:rPr>
          <w:color w:val="000000" w:themeColor="text1"/>
          <w:lang w:val="en-US"/>
        </w:rPr>
      </w:pPr>
    </w:p>
    <w:p w:rsidRPr="00B50E41" w:rsidR="00695694" w:rsidP="00C80267" w:rsidRDefault="00695694" w14:paraId="34BDA04F" w14:textId="1E5BB30D">
      <w:pPr>
        <w:ind w:firstLine="426"/>
        <w:rPr>
          <w:rFonts w:ascii="Arial" w:hAnsi="Arial" w:cs="Arial"/>
          <w:lang w:eastAsia="en-GB"/>
        </w:rPr>
      </w:pPr>
      <w:r w:rsidRPr="00B50E41">
        <w:rPr>
          <w:rFonts w:ascii="Arial" w:hAnsi="Arial" w:cs="Arial"/>
          <w:lang w:eastAsia="en-GB"/>
        </w:rPr>
        <w:t xml:space="preserve">How to Send a Message by WhatsApp API using PHP easily, </w:t>
      </w:r>
      <w:r w:rsidRPr="00B50E41" w:rsidR="00B50E41">
        <w:rPr>
          <w:rFonts w:ascii="Arial" w:hAnsi="Arial" w:cs="Arial"/>
          <w:lang w:eastAsia="en-GB"/>
        </w:rPr>
        <w:t>Available</w:t>
      </w:r>
      <w:r w:rsidRPr="00B50E41">
        <w:rPr>
          <w:rFonts w:ascii="Arial" w:hAnsi="Arial" w:cs="Arial"/>
          <w:lang w:eastAsia="en-GB"/>
        </w:rPr>
        <w:t xml:space="preserve"> at:</w:t>
      </w:r>
    </w:p>
    <w:p w:rsidR="00695694" w:rsidP="00B50E41" w:rsidRDefault="00695694" w14:paraId="64EE734B" w14:textId="20840549">
      <w:pPr>
        <w:rPr>
          <w:rFonts w:ascii="Arial" w:hAnsi="Arial" w:cs="Arial"/>
          <w:color w:val="000000" w:themeColor="text1"/>
          <w:lang w:val="en-US"/>
        </w:rPr>
      </w:pPr>
      <w:hyperlink w:history="1" r:id="rId16">
        <w:r w:rsidRPr="00B50E41">
          <w:rPr>
            <w:rStyle w:val="Hyperlink"/>
            <w:rFonts w:ascii="Arial" w:hAnsi="Arial" w:cs="Arial"/>
            <w:lang w:val="en-US"/>
          </w:rPr>
          <w:t>https://blog.ultramsg.com/send-whatsapp-message-by-whatsapp-api-using-php/</w:t>
        </w:r>
      </w:hyperlink>
      <w:r w:rsidRPr="00B50E41">
        <w:rPr>
          <w:rFonts w:ascii="Arial" w:hAnsi="Arial" w:cs="Arial"/>
          <w:color w:val="000000" w:themeColor="text1"/>
          <w:lang w:val="en-US"/>
        </w:rPr>
        <w:t xml:space="preserve"> </w:t>
      </w:r>
    </w:p>
    <w:p w:rsidR="004803BD" w:rsidP="00B50E41" w:rsidRDefault="004803BD" w14:paraId="13404ECB" w14:textId="77777777">
      <w:pPr>
        <w:rPr>
          <w:rFonts w:ascii="Arial" w:hAnsi="Arial" w:cs="Arial"/>
          <w:color w:val="000000" w:themeColor="text1"/>
          <w:lang w:val="en-US"/>
        </w:rPr>
      </w:pPr>
    </w:p>
    <w:p w:rsidR="004803BD" w:rsidP="00B50E41" w:rsidRDefault="004803BD" w14:paraId="29391FB5" w14:textId="77777777">
      <w:pPr>
        <w:rPr>
          <w:rFonts w:ascii="Arial" w:hAnsi="Arial" w:cs="Arial"/>
          <w:color w:val="000000" w:themeColor="text1"/>
          <w:lang w:val="en-US"/>
        </w:rPr>
      </w:pPr>
    </w:p>
    <w:p w:rsidR="004803BD" w:rsidP="00B50E41" w:rsidRDefault="004803BD" w14:paraId="08A17568" w14:textId="77777777">
      <w:pPr>
        <w:rPr>
          <w:rFonts w:ascii="Arial" w:hAnsi="Arial" w:cs="Arial"/>
          <w:color w:val="000000" w:themeColor="text1"/>
          <w:lang w:val="en-US"/>
        </w:rPr>
      </w:pPr>
    </w:p>
    <w:p w:rsidRPr="004803BD" w:rsidR="004803BD" w:rsidP="004803BD" w:rsidRDefault="004803BD" w14:paraId="11E86A11" w14:textId="5AF1F606">
      <w:pPr>
        <w:ind w:firstLine="426"/>
        <w:rPr>
          <w:rFonts w:ascii="Arial" w:hAnsi="Arial" w:cs="Arial"/>
          <w:lang w:eastAsia="en-GB"/>
        </w:rPr>
      </w:pPr>
      <w:r w:rsidRPr="004803BD">
        <w:rPr>
          <w:rFonts w:ascii="Arial" w:hAnsi="Arial" w:cs="Arial"/>
          <w:lang w:eastAsia="en-GB"/>
        </w:rPr>
        <w:t xml:space="preserve">Programmable Messaging for WhatsApp and PHP </w:t>
      </w:r>
      <w:proofErr w:type="spellStart"/>
      <w:r w:rsidRPr="004803BD">
        <w:rPr>
          <w:rFonts w:ascii="Arial" w:hAnsi="Arial" w:cs="Arial"/>
          <w:lang w:eastAsia="en-GB"/>
        </w:rPr>
        <w:t>Quickstart</w:t>
      </w:r>
      <w:proofErr w:type="spellEnd"/>
      <w:r w:rsidRPr="004803BD">
        <w:rPr>
          <w:rFonts w:ascii="Arial" w:hAnsi="Arial" w:cs="Arial"/>
          <w:lang w:eastAsia="en-GB"/>
        </w:rPr>
        <w:t>, Available at:</w:t>
      </w:r>
    </w:p>
    <w:p w:rsidR="004803BD" w:rsidP="004803BD" w:rsidRDefault="1DB33D54" w14:paraId="706AA275" w14:textId="3BB1AC91">
      <w:pPr>
        <w:rPr>
          <w:rFonts w:ascii="Arial" w:hAnsi="Arial" w:cs="Arial"/>
          <w:color w:val="000000" w:themeColor="text1"/>
          <w:lang w:val="en-US"/>
        </w:rPr>
      </w:pPr>
      <w:hyperlink r:id="rId17">
        <w:r w:rsidRPr="602807E5">
          <w:rPr>
            <w:rStyle w:val="Hyperlink"/>
            <w:rFonts w:ascii="Arial" w:hAnsi="Arial" w:cs="Arial"/>
            <w:lang w:val="en-US"/>
          </w:rPr>
          <w:t>https://www.twilio.com/docs/whatsapp/quickstart/php</w:t>
        </w:r>
      </w:hyperlink>
      <w:r w:rsidRPr="602807E5">
        <w:rPr>
          <w:rFonts w:ascii="Arial" w:hAnsi="Arial" w:cs="Arial"/>
          <w:color w:val="000000" w:themeColor="text1"/>
          <w:lang w:val="en-US"/>
        </w:rPr>
        <w:t xml:space="preserve"> </w:t>
      </w:r>
    </w:p>
    <w:p w:rsidR="00C97011" w:rsidP="004803BD" w:rsidRDefault="00C97011" w14:paraId="6A997294" w14:textId="77777777">
      <w:pPr>
        <w:rPr>
          <w:rFonts w:ascii="Arial" w:hAnsi="Arial" w:cs="Arial"/>
          <w:color w:val="000000" w:themeColor="text1"/>
          <w:lang w:val="en-US"/>
        </w:rPr>
      </w:pPr>
    </w:p>
    <w:p w:rsidR="00C97011" w:rsidP="004803BD" w:rsidRDefault="00C97011" w14:paraId="10DD8902" w14:textId="1E254631">
      <w:pPr>
        <w:rPr>
          <w:rFonts w:ascii="Arial" w:hAnsi="Arial" w:cs="Arial"/>
          <w:color w:val="000000" w:themeColor="text1"/>
          <w:lang w:val="en-US"/>
        </w:rPr>
      </w:pPr>
    </w:p>
    <w:p w:rsidR="00467A1B" w:rsidP="004803BD" w:rsidRDefault="00467A1B" w14:paraId="3D20BE83" w14:textId="66ACCBFD">
      <w:pPr>
        <w:rPr>
          <w:rFonts w:ascii="Arial" w:hAnsi="Arial" w:cs="Arial"/>
          <w:color w:val="000000" w:themeColor="text1"/>
          <w:lang w:val="en-US"/>
        </w:rPr>
      </w:pPr>
    </w:p>
    <w:sectPr w:rsidR="00467A1B">
      <w:footerReference w:type="even" r:id="rId18"/>
      <w:footerReference w:type="default" r:id="rId1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5978" w:rsidP="00060CB4" w:rsidRDefault="00985978" w14:paraId="1F77E8D5" w14:textId="77777777">
      <w:r>
        <w:separator/>
      </w:r>
    </w:p>
  </w:endnote>
  <w:endnote w:type="continuationSeparator" w:id="0">
    <w:p w:rsidR="00985978" w:rsidP="00060CB4" w:rsidRDefault="00985978" w14:paraId="6F7797E1" w14:textId="77777777">
      <w:r>
        <w:continuationSeparator/>
      </w:r>
    </w:p>
  </w:endnote>
  <w:endnote w:type="continuationNotice" w:id="1">
    <w:p w:rsidR="00985978" w:rsidRDefault="00985978" w14:paraId="62523DB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5983749"/>
      <w:docPartObj>
        <w:docPartGallery w:val="Page Numbers (Bottom of Page)"/>
        <w:docPartUnique/>
      </w:docPartObj>
    </w:sdtPr>
    <w:sdtContent>
      <w:p w:rsidR="00060CB4" w:rsidP="00A743F6" w:rsidRDefault="00060CB4" w14:paraId="5CB6876B" w14:textId="062CD9C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060CB4" w:rsidP="00060CB4" w:rsidRDefault="00060CB4" w14:paraId="4954FE8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39920151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</w:rPr>
    </w:sdtEndPr>
    <w:sdtContent>
      <w:p w:rsidR="00060CB4" w:rsidP="00A743F6" w:rsidRDefault="00060CB4" w14:paraId="20E932D0" w14:textId="1E833C78">
        <w:pPr>
          <w:pStyle w:val="Footer"/>
          <w:framePr w:wrap="none" w:hAnchor="margin" w:vAnchor="text" w:xAlign="right" w:y="1"/>
          <w:rPr>
            <w:rStyle w:val="PageNumber"/>
          </w:rPr>
        </w:pPr>
        <w:r w:rsidRPr="00060CB4">
          <w:rPr>
            <w:rStyle w:val="PageNumber"/>
            <w:rFonts w:ascii="Arial" w:hAnsi="Arial" w:cs="Arial"/>
          </w:rPr>
          <w:fldChar w:fldCharType="begin"/>
        </w:r>
        <w:r w:rsidRPr="00060CB4">
          <w:rPr>
            <w:rStyle w:val="PageNumber"/>
            <w:rFonts w:ascii="Arial" w:hAnsi="Arial" w:cs="Arial"/>
          </w:rPr>
          <w:instrText xml:space="preserve"> PAGE </w:instrText>
        </w:r>
        <w:r w:rsidRPr="00060CB4">
          <w:rPr>
            <w:rStyle w:val="PageNumber"/>
            <w:rFonts w:ascii="Arial" w:hAnsi="Arial" w:cs="Arial"/>
          </w:rPr>
          <w:fldChar w:fldCharType="separate"/>
        </w:r>
        <w:r w:rsidRPr="00060CB4">
          <w:rPr>
            <w:rStyle w:val="PageNumber"/>
            <w:rFonts w:ascii="Arial" w:hAnsi="Arial" w:cs="Arial"/>
            <w:noProof/>
          </w:rPr>
          <w:t>1</w:t>
        </w:r>
        <w:r w:rsidRPr="00060CB4">
          <w:rPr>
            <w:rStyle w:val="PageNumber"/>
            <w:rFonts w:ascii="Arial" w:hAnsi="Arial" w:cs="Arial"/>
          </w:rPr>
          <w:fldChar w:fldCharType="end"/>
        </w:r>
      </w:p>
    </w:sdtContent>
  </w:sdt>
  <w:p w:rsidRPr="00060CB4" w:rsidR="00060CB4" w:rsidP="00996A7C" w:rsidRDefault="00996A7C" w14:paraId="50E94AD8" w14:textId="7F11AABD">
    <w:pPr>
      <w:pStyle w:val="Footer"/>
      <w:tabs>
        <w:tab w:val="right" w:pos="8666"/>
      </w:tabs>
      <w:ind w:right="360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060CB4" w:rsidR="00060CB4">
      <w:rPr>
        <w:rFonts w:ascii="Arial" w:hAnsi="Arial" w:cs="Arial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5978" w:rsidP="00060CB4" w:rsidRDefault="00985978" w14:paraId="7D66EC88" w14:textId="77777777">
      <w:r>
        <w:separator/>
      </w:r>
    </w:p>
  </w:footnote>
  <w:footnote w:type="continuationSeparator" w:id="0">
    <w:p w:rsidR="00985978" w:rsidP="00060CB4" w:rsidRDefault="00985978" w14:paraId="6FAA6785" w14:textId="77777777">
      <w:r>
        <w:continuationSeparator/>
      </w:r>
    </w:p>
  </w:footnote>
  <w:footnote w:type="continuationNotice" w:id="1">
    <w:p w:rsidR="00985978" w:rsidRDefault="00985978" w14:paraId="297B4085" w14:textId="7777777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f9Hk/Y/W5pCt5" int2:id="A1K1FCfR">
      <int2:state int2:value="Rejected" int2:type="AugLoop_Text_Critique"/>
    </int2:textHash>
    <int2:textHash int2:hashCode="WoPsblFfZFo8O0" int2:id="LcoKOrsq">
      <int2:state int2:value="Rejected" int2:type="AugLoop_Text_Critique"/>
    </int2:textHash>
    <int2:textHash int2:hashCode="Dl/wog3gULLKCe" int2:id="QtNCoSHs">
      <int2:state int2:value="Rejected" int2:type="AugLoop_Text_Critique"/>
    </int2:textHash>
    <int2:textHash int2:hashCode="8p/6TxaN4w4cdq" int2:id="dIgVHKRw">
      <int2:state int2:value="Rejected" int2:type="AugLoop_Text_Critique"/>
    </int2:textHash>
    <int2:textHash int2:hashCode="17ShXkmfgQoRN6" int2:id="uAZGgjih">
      <int2:state int2:value="Rejected" int2:type="AugLoop_Text_Critique"/>
    </int2:textHash>
    <int2:textHash int2:hashCode="YDTPAXYEVeyInV" int2:id="zpEJeDz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A66D8"/>
    <w:multiLevelType w:val="multilevel"/>
    <w:tmpl w:val="35602FDC"/>
    <w:lvl w:ilvl="0">
      <w:start w:val="2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CF0DF8"/>
    <w:multiLevelType w:val="multilevel"/>
    <w:tmpl w:val="4F6087F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925285"/>
    <w:multiLevelType w:val="hybridMultilevel"/>
    <w:tmpl w:val="78DC193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878C2"/>
    <w:multiLevelType w:val="hybridMultilevel"/>
    <w:tmpl w:val="1DBAC012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08C32F0"/>
    <w:multiLevelType w:val="multilevel"/>
    <w:tmpl w:val="35602FDC"/>
    <w:lvl w:ilvl="0">
      <w:start w:val="2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3157845"/>
    <w:multiLevelType w:val="multilevel"/>
    <w:tmpl w:val="35602FDC"/>
    <w:lvl w:ilvl="0">
      <w:start w:val="2"/>
      <w:numFmt w:val="decimal"/>
      <w:lvlText w:val="%1"/>
      <w:lvlJc w:val="left"/>
      <w:pPr>
        <w:ind w:left="280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6" w15:restartNumberingAfterBreak="0">
    <w:nsid w:val="43EE32F1"/>
    <w:multiLevelType w:val="hybridMultilevel"/>
    <w:tmpl w:val="F5623B0A"/>
    <w:lvl w:ilvl="0" w:tplc="6F80D9B8">
      <w:start w:val="1"/>
      <w:numFmt w:val="decimal"/>
      <w:lvlText w:val="%1."/>
      <w:lvlJc w:val="left"/>
      <w:pPr>
        <w:ind w:left="19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5" w:hanging="360"/>
      </w:pPr>
    </w:lvl>
    <w:lvl w:ilvl="2" w:tplc="0809001B" w:tentative="1">
      <w:start w:val="1"/>
      <w:numFmt w:val="lowerRoman"/>
      <w:lvlText w:val="%3."/>
      <w:lvlJc w:val="right"/>
      <w:pPr>
        <w:ind w:left="3425" w:hanging="180"/>
      </w:pPr>
    </w:lvl>
    <w:lvl w:ilvl="3" w:tplc="0809000F" w:tentative="1">
      <w:start w:val="1"/>
      <w:numFmt w:val="decimal"/>
      <w:lvlText w:val="%4."/>
      <w:lvlJc w:val="left"/>
      <w:pPr>
        <w:ind w:left="4145" w:hanging="360"/>
      </w:pPr>
    </w:lvl>
    <w:lvl w:ilvl="4" w:tplc="08090019" w:tentative="1">
      <w:start w:val="1"/>
      <w:numFmt w:val="lowerLetter"/>
      <w:lvlText w:val="%5."/>
      <w:lvlJc w:val="left"/>
      <w:pPr>
        <w:ind w:left="4865" w:hanging="360"/>
      </w:pPr>
    </w:lvl>
    <w:lvl w:ilvl="5" w:tplc="0809001B" w:tentative="1">
      <w:start w:val="1"/>
      <w:numFmt w:val="lowerRoman"/>
      <w:lvlText w:val="%6."/>
      <w:lvlJc w:val="right"/>
      <w:pPr>
        <w:ind w:left="5585" w:hanging="180"/>
      </w:pPr>
    </w:lvl>
    <w:lvl w:ilvl="6" w:tplc="0809000F" w:tentative="1">
      <w:start w:val="1"/>
      <w:numFmt w:val="decimal"/>
      <w:lvlText w:val="%7."/>
      <w:lvlJc w:val="left"/>
      <w:pPr>
        <w:ind w:left="6305" w:hanging="360"/>
      </w:pPr>
    </w:lvl>
    <w:lvl w:ilvl="7" w:tplc="08090019" w:tentative="1">
      <w:start w:val="1"/>
      <w:numFmt w:val="lowerLetter"/>
      <w:lvlText w:val="%8."/>
      <w:lvlJc w:val="left"/>
      <w:pPr>
        <w:ind w:left="7025" w:hanging="360"/>
      </w:pPr>
    </w:lvl>
    <w:lvl w:ilvl="8" w:tplc="08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7" w15:restartNumberingAfterBreak="0">
    <w:nsid w:val="4A81781F"/>
    <w:multiLevelType w:val="multilevel"/>
    <w:tmpl w:val="1122A9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BB4F91"/>
    <w:multiLevelType w:val="hybridMultilevel"/>
    <w:tmpl w:val="737CD4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133EE2"/>
    <w:multiLevelType w:val="hybridMultilevel"/>
    <w:tmpl w:val="5E5E9F3E"/>
    <w:lvl w:ilvl="0" w:tplc="08090001">
      <w:start w:val="1"/>
      <w:numFmt w:val="bullet"/>
      <w:lvlText w:val=""/>
      <w:lvlJc w:val="left"/>
      <w:pPr>
        <w:ind w:left="1134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54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74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94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014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34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54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74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94" w:hanging="360"/>
      </w:pPr>
      <w:rPr>
        <w:rFonts w:hint="default" w:ascii="Wingdings" w:hAnsi="Wingdings"/>
      </w:rPr>
    </w:lvl>
  </w:abstractNum>
  <w:abstractNum w:abstractNumId="10" w15:restartNumberingAfterBreak="0">
    <w:nsid w:val="74BF1D32"/>
    <w:multiLevelType w:val="multilevel"/>
    <w:tmpl w:val="4F6087F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C581B75"/>
    <w:multiLevelType w:val="multilevel"/>
    <w:tmpl w:val="35602FDC"/>
    <w:lvl w:ilvl="0">
      <w:start w:val="2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51877640">
    <w:abstractNumId w:val="8"/>
  </w:num>
  <w:num w:numId="2" w16cid:durableId="48576639">
    <w:abstractNumId w:val="1"/>
  </w:num>
  <w:num w:numId="3" w16cid:durableId="859121799">
    <w:abstractNumId w:val="10"/>
  </w:num>
  <w:num w:numId="4" w16cid:durableId="1224366229">
    <w:abstractNumId w:val="11"/>
  </w:num>
  <w:num w:numId="5" w16cid:durableId="298189955">
    <w:abstractNumId w:val="9"/>
  </w:num>
  <w:num w:numId="6" w16cid:durableId="1593509032">
    <w:abstractNumId w:val="4"/>
  </w:num>
  <w:num w:numId="7" w16cid:durableId="96802160">
    <w:abstractNumId w:val="3"/>
  </w:num>
  <w:num w:numId="8" w16cid:durableId="962924008">
    <w:abstractNumId w:val="0"/>
  </w:num>
  <w:num w:numId="9" w16cid:durableId="693190437">
    <w:abstractNumId w:val="5"/>
  </w:num>
  <w:num w:numId="10" w16cid:durableId="1738356800">
    <w:abstractNumId w:val="6"/>
  </w:num>
  <w:num w:numId="11" w16cid:durableId="1821118086">
    <w:abstractNumId w:val="7"/>
  </w:num>
  <w:num w:numId="12" w16cid:durableId="190722897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B2"/>
    <w:rsid w:val="00012FCC"/>
    <w:rsid w:val="0001673C"/>
    <w:rsid w:val="000174DE"/>
    <w:rsid w:val="000227C1"/>
    <w:rsid w:val="00031F38"/>
    <w:rsid w:val="00034292"/>
    <w:rsid w:val="000350BE"/>
    <w:rsid w:val="0004022C"/>
    <w:rsid w:val="00040B7C"/>
    <w:rsid w:val="000429DC"/>
    <w:rsid w:val="00045546"/>
    <w:rsid w:val="00052697"/>
    <w:rsid w:val="0005343A"/>
    <w:rsid w:val="000536BA"/>
    <w:rsid w:val="00054DA2"/>
    <w:rsid w:val="000571ED"/>
    <w:rsid w:val="00060510"/>
    <w:rsid w:val="00060CB4"/>
    <w:rsid w:val="0006326C"/>
    <w:rsid w:val="00063871"/>
    <w:rsid w:val="000670CC"/>
    <w:rsid w:val="00067CDC"/>
    <w:rsid w:val="00074889"/>
    <w:rsid w:val="000843AD"/>
    <w:rsid w:val="00084BC4"/>
    <w:rsid w:val="0009622E"/>
    <w:rsid w:val="00096D9C"/>
    <w:rsid w:val="000A19AB"/>
    <w:rsid w:val="000B35F7"/>
    <w:rsid w:val="000B653D"/>
    <w:rsid w:val="000B729C"/>
    <w:rsid w:val="000F2317"/>
    <w:rsid w:val="000F3DC6"/>
    <w:rsid w:val="000F523A"/>
    <w:rsid w:val="000F6BA2"/>
    <w:rsid w:val="00102703"/>
    <w:rsid w:val="00102DA4"/>
    <w:rsid w:val="001033ED"/>
    <w:rsid w:val="00104711"/>
    <w:rsid w:val="001055D5"/>
    <w:rsid w:val="00107DB2"/>
    <w:rsid w:val="0012687D"/>
    <w:rsid w:val="00131FE8"/>
    <w:rsid w:val="0013483B"/>
    <w:rsid w:val="001449E8"/>
    <w:rsid w:val="001518CD"/>
    <w:rsid w:val="00153E77"/>
    <w:rsid w:val="00161FDF"/>
    <w:rsid w:val="00162523"/>
    <w:rsid w:val="001635F9"/>
    <w:rsid w:val="00167889"/>
    <w:rsid w:val="00173BA2"/>
    <w:rsid w:val="00175F9E"/>
    <w:rsid w:val="00181CB6"/>
    <w:rsid w:val="001859E9"/>
    <w:rsid w:val="0019409A"/>
    <w:rsid w:val="0019745C"/>
    <w:rsid w:val="001A2824"/>
    <w:rsid w:val="001A44E6"/>
    <w:rsid w:val="001B4B53"/>
    <w:rsid w:val="001C0CCA"/>
    <w:rsid w:val="001C323F"/>
    <w:rsid w:val="001C6957"/>
    <w:rsid w:val="001D08CB"/>
    <w:rsid w:val="001D4976"/>
    <w:rsid w:val="001D5DED"/>
    <w:rsid w:val="001E275C"/>
    <w:rsid w:val="001E2CD2"/>
    <w:rsid w:val="001E4111"/>
    <w:rsid w:val="001E4EFB"/>
    <w:rsid w:val="001E51C8"/>
    <w:rsid w:val="001F41EE"/>
    <w:rsid w:val="001F457D"/>
    <w:rsid w:val="001F70A0"/>
    <w:rsid w:val="002068C8"/>
    <w:rsid w:val="00210F21"/>
    <w:rsid w:val="002167DC"/>
    <w:rsid w:val="00217356"/>
    <w:rsid w:val="0021777F"/>
    <w:rsid w:val="002259BB"/>
    <w:rsid w:val="00234E67"/>
    <w:rsid w:val="00235AA9"/>
    <w:rsid w:val="002409E9"/>
    <w:rsid w:val="00241671"/>
    <w:rsid w:val="00251691"/>
    <w:rsid w:val="00251E97"/>
    <w:rsid w:val="002641A3"/>
    <w:rsid w:val="00265F84"/>
    <w:rsid w:val="002707E3"/>
    <w:rsid w:val="00280506"/>
    <w:rsid w:val="00281583"/>
    <w:rsid w:val="00281F0F"/>
    <w:rsid w:val="00286571"/>
    <w:rsid w:val="002874BA"/>
    <w:rsid w:val="00292AB4"/>
    <w:rsid w:val="00294E8F"/>
    <w:rsid w:val="00294ED7"/>
    <w:rsid w:val="0029635F"/>
    <w:rsid w:val="002A0665"/>
    <w:rsid w:val="002A146B"/>
    <w:rsid w:val="002A40CC"/>
    <w:rsid w:val="002B228A"/>
    <w:rsid w:val="002B3A41"/>
    <w:rsid w:val="002B5AA6"/>
    <w:rsid w:val="002C512D"/>
    <w:rsid w:val="002C5187"/>
    <w:rsid w:val="002D100D"/>
    <w:rsid w:val="002D41DF"/>
    <w:rsid w:val="002E2DFF"/>
    <w:rsid w:val="002E6C0D"/>
    <w:rsid w:val="002F1A2E"/>
    <w:rsid w:val="002F3A9E"/>
    <w:rsid w:val="00310DF5"/>
    <w:rsid w:val="00311BE3"/>
    <w:rsid w:val="003133C3"/>
    <w:rsid w:val="00315687"/>
    <w:rsid w:val="00320BF0"/>
    <w:rsid w:val="00323B93"/>
    <w:rsid w:val="0032734A"/>
    <w:rsid w:val="00331480"/>
    <w:rsid w:val="00331D76"/>
    <w:rsid w:val="0033569D"/>
    <w:rsid w:val="00335DD7"/>
    <w:rsid w:val="00337669"/>
    <w:rsid w:val="00337BB0"/>
    <w:rsid w:val="00341BE2"/>
    <w:rsid w:val="003453B2"/>
    <w:rsid w:val="0034719B"/>
    <w:rsid w:val="00352A2F"/>
    <w:rsid w:val="00353F6D"/>
    <w:rsid w:val="00357344"/>
    <w:rsid w:val="00360525"/>
    <w:rsid w:val="0036167F"/>
    <w:rsid w:val="00364DD6"/>
    <w:rsid w:val="00372CF6"/>
    <w:rsid w:val="00383002"/>
    <w:rsid w:val="00383AEC"/>
    <w:rsid w:val="00385327"/>
    <w:rsid w:val="0038541E"/>
    <w:rsid w:val="00396C26"/>
    <w:rsid w:val="003A76F1"/>
    <w:rsid w:val="003B0319"/>
    <w:rsid w:val="003B217F"/>
    <w:rsid w:val="003B3FC1"/>
    <w:rsid w:val="003B5FE0"/>
    <w:rsid w:val="003C085D"/>
    <w:rsid w:val="003C5CD4"/>
    <w:rsid w:val="003D48AF"/>
    <w:rsid w:val="003D57B8"/>
    <w:rsid w:val="003F05AC"/>
    <w:rsid w:val="00407712"/>
    <w:rsid w:val="004126FD"/>
    <w:rsid w:val="00422616"/>
    <w:rsid w:val="004339AA"/>
    <w:rsid w:val="00436C29"/>
    <w:rsid w:val="00442D21"/>
    <w:rsid w:val="004444D3"/>
    <w:rsid w:val="00444A87"/>
    <w:rsid w:val="00445BA7"/>
    <w:rsid w:val="00452A92"/>
    <w:rsid w:val="00455BAA"/>
    <w:rsid w:val="00456C80"/>
    <w:rsid w:val="004572FE"/>
    <w:rsid w:val="00467A1B"/>
    <w:rsid w:val="00476F96"/>
    <w:rsid w:val="004803BD"/>
    <w:rsid w:val="004814D3"/>
    <w:rsid w:val="00483444"/>
    <w:rsid w:val="00484851"/>
    <w:rsid w:val="0048792A"/>
    <w:rsid w:val="004A4D99"/>
    <w:rsid w:val="004A63BD"/>
    <w:rsid w:val="004A66D8"/>
    <w:rsid w:val="004B425A"/>
    <w:rsid w:val="004B4FDD"/>
    <w:rsid w:val="004C2D6F"/>
    <w:rsid w:val="004C3217"/>
    <w:rsid w:val="004C612C"/>
    <w:rsid w:val="004D3C77"/>
    <w:rsid w:val="004F4756"/>
    <w:rsid w:val="004F47D6"/>
    <w:rsid w:val="004F69A5"/>
    <w:rsid w:val="00500253"/>
    <w:rsid w:val="005024C6"/>
    <w:rsid w:val="00510258"/>
    <w:rsid w:val="00510E41"/>
    <w:rsid w:val="00512752"/>
    <w:rsid w:val="00514578"/>
    <w:rsid w:val="0052054E"/>
    <w:rsid w:val="00523943"/>
    <w:rsid w:val="00530192"/>
    <w:rsid w:val="00533C02"/>
    <w:rsid w:val="00541198"/>
    <w:rsid w:val="005413A8"/>
    <w:rsid w:val="00550D89"/>
    <w:rsid w:val="00555124"/>
    <w:rsid w:val="005608D5"/>
    <w:rsid w:val="00563CD7"/>
    <w:rsid w:val="00564342"/>
    <w:rsid w:val="005729DC"/>
    <w:rsid w:val="0058686B"/>
    <w:rsid w:val="00586AC1"/>
    <w:rsid w:val="005929A8"/>
    <w:rsid w:val="00592C50"/>
    <w:rsid w:val="00593AE7"/>
    <w:rsid w:val="00594376"/>
    <w:rsid w:val="005B25B7"/>
    <w:rsid w:val="005B537E"/>
    <w:rsid w:val="005C73CA"/>
    <w:rsid w:val="005D1357"/>
    <w:rsid w:val="005D6483"/>
    <w:rsid w:val="005E2EF1"/>
    <w:rsid w:val="005E6455"/>
    <w:rsid w:val="005F6B3F"/>
    <w:rsid w:val="0060573F"/>
    <w:rsid w:val="00614047"/>
    <w:rsid w:val="00616BCF"/>
    <w:rsid w:val="00633610"/>
    <w:rsid w:val="0064299A"/>
    <w:rsid w:val="00644F89"/>
    <w:rsid w:val="006505F9"/>
    <w:rsid w:val="006513D2"/>
    <w:rsid w:val="0065328F"/>
    <w:rsid w:val="00661124"/>
    <w:rsid w:val="00663D1C"/>
    <w:rsid w:val="0066746E"/>
    <w:rsid w:val="006836B2"/>
    <w:rsid w:val="00693D3E"/>
    <w:rsid w:val="00695694"/>
    <w:rsid w:val="006A0CBA"/>
    <w:rsid w:val="006B247E"/>
    <w:rsid w:val="006B4940"/>
    <w:rsid w:val="006C2412"/>
    <w:rsid w:val="006C284C"/>
    <w:rsid w:val="006C538C"/>
    <w:rsid w:val="006C77E2"/>
    <w:rsid w:val="006D1CB3"/>
    <w:rsid w:val="006D7389"/>
    <w:rsid w:val="006E13BF"/>
    <w:rsid w:val="006E2AF2"/>
    <w:rsid w:val="006E6F74"/>
    <w:rsid w:val="006E75D3"/>
    <w:rsid w:val="0070396A"/>
    <w:rsid w:val="00704D98"/>
    <w:rsid w:val="00705E80"/>
    <w:rsid w:val="0071180F"/>
    <w:rsid w:val="007228C2"/>
    <w:rsid w:val="007263A3"/>
    <w:rsid w:val="007314BA"/>
    <w:rsid w:val="00740878"/>
    <w:rsid w:val="00752891"/>
    <w:rsid w:val="007705DF"/>
    <w:rsid w:val="00771107"/>
    <w:rsid w:val="00771DE8"/>
    <w:rsid w:val="00772861"/>
    <w:rsid w:val="00773D83"/>
    <w:rsid w:val="0077670D"/>
    <w:rsid w:val="007774AD"/>
    <w:rsid w:val="007827F8"/>
    <w:rsid w:val="007852D6"/>
    <w:rsid w:val="007A3968"/>
    <w:rsid w:val="007B61B7"/>
    <w:rsid w:val="007C1F09"/>
    <w:rsid w:val="007C2F2B"/>
    <w:rsid w:val="007C5560"/>
    <w:rsid w:val="007D16FC"/>
    <w:rsid w:val="007D20E7"/>
    <w:rsid w:val="007D24BA"/>
    <w:rsid w:val="007D4275"/>
    <w:rsid w:val="007D4469"/>
    <w:rsid w:val="007E1658"/>
    <w:rsid w:val="007E4EB1"/>
    <w:rsid w:val="007E5E91"/>
    <w:rsid w:val="007F04E9"/>
    <w:rsid w:val="00802F85"/>
    <w:rsid w:val="008036B5"/>
    <w:rsid w:val="00804541"/>
    <w:rsid w:val="008270F6"/>
    <w:rsid w:val="008318A8"/>
    <w:rsid w:val="0083221C"/>
    <w:rsid w:val="008376FE"/>
    <w:rsid w:val="00837BDC"/>
    <w:rsid w:val="00837C2E"/>
    <w:rsid w:val="00850BFC"/>
    <w:rsid w:val="008523F1"/>
    <w:rsid w:val="008529F8"/>
    <w:rsid w:val="00867547"/>
    <w:rsid w:val="0087283E"/>
    <w:rsid w:val="00877C3A"/>
    <w:rsid w:val="008856E9"/>
    <w:rsid w:val="008944DF"/>
    <w:rsid w:val="00894A12"/>
    <w:rsid w:val="00894D13"/>
    <w:rsid w:val="00894FD9"/>
    <w:rsid w:val="008A669F"/>
    <w:rsid w:val="008B4B7B"/>
    <w:rsid w:val="008D47B9"/>
    <w:rsid w:val="008E4681"/>
    <w:rsid w:val="008F5DDD"/>
    <w:rsid w:val="00907B2A"/>
    <w:rsid w:val="00914E44"/>
    <w:rsid w:val="009204CE"/>
    <w:rsid w:val="00927CEC"/>
    <w:rsid w:val="0094657E"/>
    <w:rsid w:val="0094676E"/>
    <w:rsid w:val="00946B50"/>
    <w:rsid w:val="00951AE9"/>
    <w:rsid w:val="009535D0"/>
    <w:rsid w:val="00955F83"/>
    <w:rsid w:val="0095781E"/>
    <w:rsid w:val="00960766"/>
    <w:rsid w:val="009747F2"/>
    <w:rsid w:val="00974828"/>
    <w:rsid w:val="00974BEA"/>
    <w:rsid w:val="00982918"/>
    <w:rsid w:val="00985978"/>
    <w:rsid w:val="00991712"/>
    <w:rsid w:val="00996A7C"/>
    <w:rsid w:val="009A0633"/>
    <w:rsid w:val="009A2447"/>
    <w:rsid w:val="009A49C4"/>
    <w:rsid w:val="009A57CD"/>
    <w:rsid w:val="009B5E3E"/>
    <w:rsid w:val="009C4F9F"/>
    <w:rsid w:val="009C6B55"/>
    <w:rsid w:val="009D09E9"/>
    <w:rsid w:val="009D28A7"/>
    <w:rsid w:val="009E4C68"/>
    <w:rsid w:val="009E5A9A"/>
    <w:rsid w:val="009E5DFE"/>
    <w:rsid w:val="009E7ACF"/>
    <w:rsid w:val="009F198D"/>
    <w:rsid w:val="00A02F5E"/>
    <w:rsid w:val="00A06517"/>
    <w:rsid w:val="00A06EDE"/>
    <w:rsid w:val="00A10407"/>
    <w:rsid w:val="00A12F78"/>
    <w:rsid w:val="00A14776"/>
    <w:rsid w:val="00A24F69"/>
    <w:rsid w:val="00A33A55"/>
    <w:rsid w:val="00A372C5"/>
    <w:rsid w:val="00A40AA7"/>
    <w:rsid w:val="00A4376A"/>
    <w:rsid w:val="00A43E1C"/>
    <w:rsid w:val="00A664C6"/>
    <w:rsid w:val="00A708B4"/>
    <w:rsid w:val="00A743F6"/>
    <w:rsid w:val="00A74DE1"/>
    <w:rsid w:val="00A8053E"/>
    <w:rsid w:val="00A90048"/>
    <w:rsid w:val="00A96DC1"/>
    <w:rsid w:val="00AA1B3C"/>
    <w:rsid w:val="00AA375B"/>
    <w:rsid w:val="00AA47F9"/>
    <w:rsid w:val="00AA6D4D"/>
    <w:rsid w:val="00AB0555"/>
    <w:rsid w:val="00AB0912"/>
    <w:rsid w:val="00AB3042"/>
    <w:rsid w:val="00AC015D"/>
    <w:rsid w:val="00AC19DE"/>
    <w:rsid w:val="00AE5A09"/>
    <w:rsid w:val="00AE6E06"/>
    <w:rsid w:val="00AF7B73"/>
    <w:rsid w:val="00B11B57"/>
    <w:rsid w:val="00B1256E"/>
    <w:rsid w:val="00B152E6"/>
    <w:rsid w:val="00B25C83"/>
    <w:rsid w:val="00B405AA"/>
    <w:rsid w:val="00B424DA"/>
    <w:rsid w:val="00B42E39"/>
    <w:rsid w:val="00B42FE7"/>
    <w:rsid w:val="00B46D26"/>
    <w:rsid w:val="00B47271"/>
    <w:rsid w:val="00B50E41"/>
    <w:rsid w:val="00B50E6A"/>
    <w:rsid w:val="00B55396"/>
    <w:rsid w:val="00B825AB"/>
    <w:rsid w:val="00B856D3"/>
    <w:rsid w:val="00B91CF8"/>
    <w:rsid w:val="00BA196E"/>
    <w:rsid w:val="00BA33A1"/>
    <w:rsid w:val="00BB1127"/>
    <w:rsid w:val="00BB40D2"/>
    <w:rsid w:val="00BC0939"/>
    <w:rsid w:val="00BC3E5C"/>
    <w:rsid w:val="00BD1409"/>
    <w:rsid w:val="00BD45CF"/>
    <w:rsid w:val="00BD7476"/>
    <w:rsid w:val="00BD7F78"/>
    <w:rsid w:val="00BE1981"/>
    <w:rsid w:val="00BE7BA6"/>
    <w:rsid w:val="00BF0528"/>
    <w:rsid w:val="00BF1B83"/>
    <w:rsid w:val="00BF367E"/>
    <w:rsid w:val="00C06809"/>
    <w:rsid w:val="00C10A95"/>
    <w:rsid w:val="00C1152A"/>
    <w:rsid w:val="00C122A3"/>
    <w:rsid w:val="00C126BF"/>
    <w:rsid w:val="00C16C7E"/>
    <w:rsid w:val="00C33551"/>
    <w:rsid w:val="00C33B7D"/>
    <w:rsid w:val="00C3665C"/>
    <w:rsid w:val="00C4158B"/>
    <w:rsid w:val="00C478D9"/>
    <w:rsid w:val="00C51736"/>
    <w:rsid w:val="00C52F36"/>
    <w:rsid w:val="00C620A9"/>
    <w:rsid w:val="00C6761A"/>
    <w:rsid w:val="00C74E3F"/>
    <w:rsid w:val="00C80267"/>
    <w:rsid w:val="00C834B0"/>
    <w:rsid w:val="00C8430E"/>
    <w:rsid w:val="00C84B2B"/>
    <w:rsid w:val="00C9422B"/>
    <w:rsid w:val="00C97011"/>
    <w:rsid w:val="00CA0A3A"/>
    <w:rsid w:val="00CA0EE6"/>
    <w:rsid w:val="00CA20DA"/>
    <w:rsid w:val="00CA4130"/>
    <w:rsid w:val="00CB43DF"/>
    <w:rsid w:val="00CB4426"/>
    <w:rsid w:val="00CC0C68"/>
    <w:rsid w:val="00CC6397"/>
    <w:rsid w:val="00CD2E92"/>
    <w:rsid w:val="00CD7A62"/>
    <w:rsid w:val="00CE5B01"/>
    <w:rsid w:val="00CF1EF8"/>
    <w:rsid w:val="00CF56CB"/>
    <w:rsid w:val="00D00FE4"/>
    <w:rsid w:val="00D11F1F"/>
    <w:rsid w:val="00D1321D"/>
    <w:rsid w:val="00D1468E"/>
    <w:rsid w:val="00D22045"/>
    <w:rsid w:val="00D27C49"/>
    <w:rsid w:val="00D30C9B"/>
    <w:rsid w:val="00D313BD"/>
    <w:rsid w:val="00D31FCA"/>
    <w:rsid w:val="00D33B40"/>
    <w:rsid w:val="00D400B0"/>
    <w:rsid w:val="00D439A3"/>
    <w:rsid w:val="00D45B06"/>
    <w:rsid w:val="00D526C2"/>
    <w:rsid w:val="00D553C1"/>
    <w:rsid w:val="00D612AC"/>
    <w:rsid w:val="00D6CBD6"/>
    <w:rsid w:val="00D70A77"/>
    <w:rsid w:val="00D90783"/>
    <w:rsid w:val="00D93680"/>
    <w:rsid w:val="00D93920"/>
    <w:rsid w:val="00DB2F28"/>
    <w:rsid w:val="00DC52B2"/>
    <w:rsid w:val="00DE1B9F"/>
    <w:rsid w:val="00E0047A"/>
    <w:rsid w:val="00E04258"/>
    <w:rsid w:val="00E0539F"/>
    <w:rsid w:val="00E0633C"/>
    <w:rsid w:val="00E15EA5"/>
    <w:rsid w:val="00E335FC"/>
    <w:rsid w:val="00E34EC6"/>
    <w:rsid w:val="00E35434"/>
    <w:rsid w:val="00E37EB3"/>
    <w:rsid w:val="00E404EC"/>
    <w:rsid w:val="00E41307"/>
    <w:rsid w:val="00E44B6D"/>
    <w:rsid w:val="00E50455"/>
    <w:rsid w:val="00E545C8"/>
    <w:rsid w:val="00E54A6B"/>
    <w:rsid w:val="00E61282"/>
    <w:rsid w:val="00E72D90"/>
    <w:rsid w:val="00E83A80"/>
    <w:rsid w:val="00E84384"/>
    <w:rsid w:val="00E85BEC"/>
    <w:rsid w:val="00E91A1C"/>
    <w:rsid w:val="00E943B6"/>
    <w:rsid w:val="00E96399"/>
    <w:rsid w:val="00EA1F02"/>
    <w:rsid w:val="00EA6B49"/>
    <w:rsid w:val="00EB4300"/>
    <w:rsid w:val="00ED126E"/>
    <w:rsid w:val="00ED6723"/>
    <w:rsid w:val="00EE1B35"/>
    <w:rsid w:val="00EE1B7C"/>
    <w:rsid w:val="00EE2498"/>
    <w:rsid w:val="00EE4A63"/>
    <w:rsid w:val="00EF12FC"/>
    <w:rsid w:val="00EF24E7"/>
    <w:rsid w:val="00F017D9"/>
    <w:rsid w:val="00F16314"/>
    <w:rsid w:val="00F20164"/>
    <w:rsid w:val="00F20664"/>
    <w:rsid w:val="00F2182B"/>
    <w:rsid w:val="00F233EB"/>
    <w:rsid w:val="00F238B1"/>
    <w:rsid w:val="00F23E0B"/>
    <w:rsid w:val="00F26CC6"/>
    <w:rsid w:val="00F27826"/>
    <w:rsid w:val="00F50404"/>
    <w:rsid w:val="00F56B29"/>
    <w:rsid w:val="00F83241"/>
    <w:rsid w:val="00F874BF"/>
    <w:rsid w:val="00F97DE7"/>
    <w:rsid w:val="00FA14B5"/>
    <w:rsid w:val="00FA1503"/>
    <w:rsid w:val="00FA4DA0"/>
    <w:rsid w:val="00FA4F68"/>
    <w:rsid w:val="00FB50CB"/>
    <w:rsid w:val="00FB6C59"/>
    <w:rsid w:val="00FC0C22"/>
    <w:rsid w:val="00FC36DE"/>
    <w:rsid w:val="00FE29C5"/>
    <w:rsid w:val="00FE46C4"/>
    <w:rsid w:val="00FF3A6B"/>
    <w:rsid w:val="00FF6D8A"/>
    <w:rsid w:val="00FF7A2F"/>
    <w:rsid w:val="030D2870"/>
    <w:rsid w:val="031AC8EA"/>
    <w:rsid w:val="06D9321D"/>
    <w:rsid w:val="08721C33"/>
    <w:rsid w:val="0CC1B748"/>
    <w:rsid w:val="0F14A484"/>
    <w:rsid w:val="114EAEE5"/>
    <w:rsid w:val="11942277"/>
    <w:rsid w:val="145F61E7"/>
    <w:rsid w:val="1559E0BB"/>
    <w:rsid w:val="15DE3750"/>
    <w:rsid w:val="16F5B8B5"/>
    <w:rsid w:val="17437797"/>
    <w:rsid w:val="1770FFBD"/>
    <w:rsid w:val="17B0989A"/>
    <w:rsid w:val="1B62321A"/>
    <w:rsid w:val="1BCDB21B"/>
    <w:rsid w:val="1C4D7C3A"/>
    <w:rsid w:val="1DA6F1B5"/>
    <w:rsid w:val="1DB33D54"/>
    <w:rsid w:val="1DD89963"/>
    <w:rsid w:val="1F5931E3"/>
    <w:rsid w:val="2337E05A"/>
    <w:rsid w:val="23E0D92C"/>
    <w:rsid w:val="24F8F59A"/>
    <w:rsid w:val="25409737"/>
    <w:rsid w:val="25ECF00B"/>
    <w:rsid w:val="2601035D"/>
    <w:rsid w:val="277387E3"/>
    <w:rsid w:val="28163F0F"/>
    <w:rsid w:val="28995609"/>
    <w:rsid w:val="2AAEAD2C"/>
    <w:rsid w:val="2CE49B85"/>
    <w:rsid w:val="2D39B36E"/>
    <w:rsid w:val="2E16B230"/>
    <w:rsid w:val="2F0D75E1"/>
    <w:rsid w:val="2F183FC2"/>
    <w:rsid w:val="313F8713"/>
    <w:rsid w:val="3410F343"/>
    <w:rsid w:val="37BE086B"/>
    <w:rsid w:val="38EE2A64"/>
    <w:rsid w:val="3964C38E"/>
    <w:rsid w:val="3AA5E825"/>
    <w:rsid w:val="3C7C2FC4"/>
    <w:rsid w:val="3DA6EE47"/>
    <w:rsid w:val="3E01F433"/>
    <w:rsid w:val="3E1B5DC8"/>
    <w:rsid w:val="41420AA5"/>
    <w:rsid w:val="41E72884"/>
    <w:rsid w:val="4228A196"/>
    <w:rsid w:val="42364852"/>
    <w:rsid w:val="427ED660"/>
    <w:rsid w:val="43159C59"/>
    <w:rsid w:val="432BA941"/>
    <w:rsid w:val="44135D42"/>
    <w:rsid w:val="44587DE3"/>
    <w:rsid w:val="4462E6C9"/>
    <w:rsid w:val="4640D910"/>
    <w:rsid w:val="46AE90C4"/>
    <w:rsid w:val="470D8729"/>
    <w:rsid w:val="47B9A39F"/>
    <w:rsid w:val="49C5A9CB"/>
    <w:rsid w:val="4B5A4467"/>
    <w:rsid w:val="4D19308A"/>
    <w:rsid w:val="4DA58E33"/>
    <w:rsid w:val="4EC0A8C3"/>
    <w:rsid w:val="4F3BEF0F"/>
    <w:rsid w:val="4F51A2ED"/>
    <w:rsid w:val="4FBD105C"/>
    <w:rsid w:val="4FF2AE67"/>
    <w:rsid w:val="50CCF7A7"/>
    <w:rsid w:val="51509DC5"/>
    <w:rsid w:val="5374F42A"/>
    <w:rsid w:val="54FCAE7A"/>
    <w:rsid w:val="584A5D03"/>
    <w:rsid w:val="5857B5B9"/>
    <w:rsid w:val="5B2AF13A"/>
    <w:rsid w:val="5D4746C3"/>
    <w:rsid w:val="5E2C35D1"/>
    <w:rsid w:val="5F2B3FDB"/>
    <w:rsid w:val="5FAA4E1B"/>
    <w:rsid w:val="602807E5"/>
    <w:rsid w:val="60B31B08"/>
    <w:rsid w:val="651A86E8"/>
    <w:rsid w:val="6571A823"/>
    <w:rsid w:val="65A17D32"/>
    <w:rsid w:val="664CDBDC"/>
    <w:rsid w:val="66DFE3BC"/>
    <w:rsid w:val="6753A24D"/>
    <w:rsid w:val="675C1E2B"/>
    <w:rsid w:val="681521BD"/>
    <w:rsid w:val="6A424FD7"/>
    <w:rsid w:val="6D5F1C9A"/>
    <w:rsid w:val="6D95FCDB"/>
    <w:rsid w:val="6E4B603C"/>
    <w:rsid w:val="6F10F45A"/>
    <w:rsid w:val="707F79FE"/>
    <w:rsid w:val="71118550"/>
    <w:rsid w:val="721D5DA7"/>
    <w:rsid w:val="752768FB"/>
    <w:rsid w:val="787A92CF"/>
    <w:rsid w:val="78DEA7E3"/>
    <w:rsid w:val="7A7A7844"/>
    <w:rsid w:val="7B10B1C4"/>
    <w:rsid w:val="7C1648A5"/>
    <w:rsid w:val="7E4BD656"/>
    <w:rsid w:val="7E6F6859"/>
    <w:rsid w:val="7F6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437FC"/>
  <w15:chartTrackingRefBased/>
  <w15:docId w15:val="{32A7B1ED-B283-49E7-88D9-FB2D7BE437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6B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01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836B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A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E5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E9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0CB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60CB4"/>
  </w:style>
  <w:style w:type="character" w:styleId="PageNumber">
    <w:name w:val="page number"/>
    <w:basedOn w:val="DefaultParagraphFont"/>
    <w:uiPriority w:val="99"/>
    <w:semiHidden/>
    <w:unhideWhenUsed/>
    <w:rsid w:val="00060CB4"/>
  </w:style>
  <w:style w:type="paragraph" w:styleId="Header">
    <w:name w:val="header"/>
    <w:basedOn w:val="Normal"/>
    <w:link w:val="HeaderChar"/>
    <w:uiPriority w:val="99"/>
    <w:unhideWhenUsed/>
    <w:rsid w:val="00060CB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60CB4"/>
  </w:style>
  <w:style w:type="character" w:styleId="FollowedHyperlink">
    <w:name w:val="FollowedHyperlink"/>
    <w:basedOn w:val="DefaultParagraphFont"/>
    <w:uiPriority w:val="99"/>
    <w:semiHidden/>
    <w:unhideWhenUsed/>
    <w:rsid w:val="0094676E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DefaultParagraphFont"/>
    <w:rsid w:val="00102703"/>
  </w:style>
  <w:style w:type="paragraph" w:styleId="NoSpacing">
    <w:name w:val="No Spacing"/>
    <w:uiPriority w:val="1"/>
    <w:qFormat/>
    <w:rsid w:val="004803BD"/>
  </w:style>
  <w:style w:type="character" w:styleId="Heading2Char" w:customStyle="1">
    <w:name w:val="Heading 2 Char"/>
    <w:basedOn w:val="DefaultParagraphFont"/>
    <w:link w:val="Heading2"/>
    <w:uiPriority w:val="9"/>
    <w:rsid w:val="00C9701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ages.mtu.edu/~shene/NSF-4/Tutorial/VIG/Vig-Base.html" TargetMode="External" Id="rId8" /><Relationship Type="http://schemas.openxmlformats.org/officeDocument/2006/relationships/hyperlink" Target="https://replit.com/@zairulmazwan/Random" TargetMode="External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yperlink" Target="https://github.com/zairulmazwan/emailPHP.git" TargetMode="External" Id="rId12" /><Relationship Type="http://schemas.openxmlformats.org/officeDocument/2006/relationships/hyperlink" Target="https://www.twilio.com/docs/whatsapp/quickstart/php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blog.ultramsg.com/send-whatsapp-message-by-whatsapp-api-using-php/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replit.com/@zairulmazwan/Date-and-Interval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medium.com/@256cub/php-script-to-send-messages-with-whatsapp-business-api-a732d5206a0d" TargetMode="External" Id="rId15" /><Relationship Type="http://schemas.openxmlformats.org/officeDocument/2006/relationships/hyperlink" Target="https://replit.com/@zairulmazwan/Vigener-Cipher-Encryption-and-Decryption" TargetMode="External" Id="rId10" /><Relationship Type="http://schemas.openxmlformats.org/officeDocument/2006/relationships/footer" Target="footer2.xml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hyperlink" Target="https://pages.mtu.edu/~shene/NSF-4/Tutorial/VIG/Vig-Base.html" TargetMode="External" Id="rId14" /><Relationship Type="http://schemas.microsoft.com/office/2020/10/relationships/intelligence" Target="intelligence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69F15F-29A0-2D4C-9E76-BF09F2A2C16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Jilani, Zairul M</dc:creator>
  <keywords/>
  <dc:description/>
  <lastModifiedBy>Jilani, Zairul M</lastModifiedBy>
  <revision>891</revision>
  <dcterms:created xsi:type="dcterms:W3CDTF">2024-02-05T02:56:00.0000000Z</dcterms:created>
  <dcterms:modified xsi:type="dcterms:W3CDTF">2025-03-03T15:04:42.4527379Z</dcterms:modified>
</coreProperties>
</file>